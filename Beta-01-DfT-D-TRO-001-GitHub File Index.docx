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55AFF" w:rsidR="009E1E5A" w:rsidRDefault="00C75DBC" w14:paraId="1944F647" w14:textId="65CB6F5E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:rsidRPr="00455AFF" w:rsidR="006B10A2" w:rsidP="006B10A2" w:rsidRDefault="006B10A2" w14:paraId="71857FB4" w14:textId="01E89298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76F23D66">
        <w:rPr>
          <w:rFonts w:ascii="Arial" w:hAnsi="Arial" w:cs="Arial"/>
          <w:b/>
          <w:bCs/>
          <w:sz w:val="28"/>
          <w:szCs w:val="28"/>
        </w:rPr>
        <w:t>Release: 3.</w:t>
      </w:r>
      <w:r w:rsidRPr="76F23D66" w:rsidR="2C0A62D4">
        <w:rPr>
          <w:rFonts w:ascii="Arial" w:hAnsi="Arial" w:cs="Arial"/>
          <w:b/>
          <w:bCs/>
          <w:sz w:val="28"/>
          <w:szCs w:val="28"/>
        </w:rPr>
        <w:t>3.0</w:t>
      </w:r>
      <w:r>
        <w:tab/>
      </w:r>
    </w:p>
    <w:p w:rsidRPr="006B10A2" w:rsidR="006B10A2" w:rsidP="006B10A2" w:rsidRDefault="006B10A2" w14:paraId="2981025F" w14:textId="77777777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3330"/>
        <w:gridCol w:w="1741"/>
        <w:gridCol w:w="7340"/>
      </w:tblGrid>
      <w:tr w:rsidRPr="006B10A2" w:rsidR="006B10A2" w:rsidTr="3AB88B70" w14:paraId="2D046BD7" w14:textId="77777777">
        <w:trPr>
          <w:cantSplit/>
          <w:tblHeader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5544B23B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4776525B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21424D7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07A3ABDA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Pr="006B10A2" w:rsidR="006B10A2" w:rsidTr="3AB88B70" w14:paraId="1EA46982" w14:textId="77777777">
        <w:trPr>
          <w:cantSplit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1DA9DFF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1900C2F2" w14:textId="05D6C8E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Enterprise Architect (QEA) file of the D-TRO Data Model release 3.</w:t>
            </w:r>
            <w:r w:rsidRPr="76F23D66" w:rsidR="6FC8014C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4D437FB3" w14:textId="752178C8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Pr="76F23D66" w:rsidR="28D0715E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E72CE7" w14:paraId="3186E24D" w14:textId="1A999E9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10">
              <w:r w:rsidRPr="00E72CE7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https://github.com/department-for-transport-public/D-TRO/blob/main/DTRO-v3.3.0.qea</w:t>
              </w:r>
            </w:hyperlink>
          </w:p>
        </w:tc>
      </w:tr>
      <w:tr w:rsidRPr="006B10A2" w:rsidR="006B10A2" w:rsidTr="3AB88B70" w14:paraId="37285AEC" w14:textId="77777777">
        <w:trPr>
          <w:cantSplit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24706949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0783CCD2" w14:textId="5EF770F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XMI extract of the D-TRO Data Model release 3.</w:t>
            </w:r>
            <w:r w:rsidRPr="76F23D66" w:rsidR="4D354B64">
              <w:rPr>
                <w:rFonts w:ascii="Arial" w:hAnsi="Arial" w:cs="Arial"/>
                <w:sz w:val="24"/>
                <w:szCs w:val="24"/>
              </w:rPr>
              <w:t>3.0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– XMI 1.</w:t>
            </w:r>
            <w:r w:rsidRPr="76F23D66" w:rsidR="28D2EAE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665549B6" w14:textId="7412968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Pr="76F23D66" w:rsidR="3BEA1A6D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B61428" w14:paraId="70F9B883" w14:textId="7F53B2F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11">
              <w:r w:rsidRPr="00B6142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https://github.com/department-for-transport-public/D-TRO/blob/main/DTRO-v3.3.0-v1.1.xml</w:t>
              </w:r>
            </w:hyperlink>
          </w:p>
        </w:tc>
      </w:tr>
      <w:tr w:rsidRPr="006B10A2" w:rsidR="006B10A2" w:rsidTr="3AB88B70" w14:paraId="7C4CF3DA" w14:textId="77777777">
        <w:trPr>
          <w:cantSplit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2234E7C7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62AC812D" w14:textId="5FABA61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XMI extract of the D-TRO Data Model release 3.</w:t>
            </w:r>
            <w:r w:rsidRPr="76F23D66" w:rsidR="61525C0B">
              <w:rPr>
                <w:rFonts w:ascii="Arial" w:hAnsi="Arial" w:cs="Arial"/>
                <w:sz w:val="24"/>
                <w:szCs w:val="24"/>
              </w:rPr>
              <w:t>3.0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– XMI 2.1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0EE48AEB" w14:textId="6F4BDE1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Pr="76F23D66" w:rsidR="03387234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DE75CA" w14:paraId="70B21E9A" w14:textId="78A1198F" w14:noSpellErr="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fldChar w:fldCharType="begin"/>
            </w:r>
            <w:del w:author="Jonathan Harrod Booth" w:date="2024-11-26T15:22:33.393Z" w:id="269171959">
              <w:r>
                <w:delInstrText xml:space="preserve">HYPERLINK "https://github.com/department-for-transport-public/D-TRO/blob/main/DTRO-v3.3.0-v2.1.xml" </w:delInstrText>
              </w:r>
            </w:del>
            <w:ins w:author="Jonathan Harrod Booth" w:date="2024-11-26T15:22:33.393Z" w:id="2100333071">
              <w:r>
                <w:instrText xml:space="preserve">HYPERLINK "https://github.com/department-for-transport-public/D-TRO/blob/main/DTRO-v3.3.0-v2.1.xml" </w:instrText>
              </w:r>
            </w:ins>
            <w:r>
              <w:fldChar w:fldCharType="separate"/>
            </w:r>
            <w:r w:rsidRPr="007679E8">
              <w:rPr>
                <w:rFonts w:ascii="Arial" w:hAnsi="Arial" w:cs="Arial"/>
                <w:sz w:val="24"/>
                <w:szCs w:val="24"/>
              </w:rPr>
              <w:fldChar w:fldCharType="begin"/>
            </w:r>
            <w:ins w:author="Jonathan Harrod Booth" w:date="2024-11-26T15:21:00Z" w16du:dateUtc="2024-11-26T15:21:00Z" w:id="845784242">
              <w:r>
                <w:instrText xml:space="preserve">HYPERLINK "https://github.com/department-for-transport-public/D-TRO/blob/main/DTRO-v3.3.0-v2.1.xml"</w:instrText>
              </w:r>
            </w:ins>
            <w:del w:author="Jonathan Harrod Booth" w:date="2024-11-26T15:21:00Z" w16du:dateUtc="2024-11-26T15:21:00Z" w:id="1953891709">
              <w:r>
                <w:delInstrText xml:space="preserve">HYPERLINK "https://github.com/department-for-transport-public/D-TRO/blob/main/DTRO-v3.3.0-v2.1.xml"</w:delInstrText>
              </w:r>
              <w:r w:rsidRPr="007679E8" w:rsidDel="007679E8">
                <w:rPr>
                  <w:rFonts w:ascii="Arial" w:hAnsi="Arial" w:cs="Arial"/>
                  <w:sz w:val="24"/>
                  <w:szCs w:val="24"/>
                </w:rPr>
              </w:r>
            </w:del>
            <w:r w:rsidRPr="007679E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679E8" w:rsidR="00DE75CA">
              <w:rPr>
                <w:rFonts w:ascii="Arial" w:hAnsi="Arial" w:cs="Arial"/>
                <w:sz w:val="24"/>
                <w:szCs w:val="24"/>
              </w:rPr>
              <w:t>https://github.com/department-for-transport-public/D-TRO/blob/main/DTRO-v3.3.0-v2.1.xml</w:t>
            </w:r>
            <w:r w:rsidRPr="007679E8"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fldChar w:fldCharType="end"/>
            </w:r>
          </w:p>
        </w:tc>
      </w:tr>
      <w:tr w:rsidRPr="006B10A2" w:rsidR="006B10A2" w:rsidTr="3AB88B70" w14:paraId="6C8C655B" w14:textId="77777777">
        <w:trPr>
          <w:cantSplit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2F33E06B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743523D6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35ACC712" w14:textId="44696C0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1.0 (for Release 3.</w:t>
            </w:r>
            <w:r w:rsidRPr="76F23D66" w:rsidR="024DCCD0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Pr="76F23D66" w:rsidR="2A7A30CC">
              <w:rPr>
                <w:rFonts w:ascii="Arial" w:hAnsi="Arial" w:cs="Arial"/>
                <w:sz w:val="24"/>
                <w:szCs w:val="24"/>
              </w:rPr>
              <w:t>0</w:t>
            </w:r>
            <w:r w:rsidRPr="76F23D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DE75CA" w14:paraId="405DE0F8" w14:textId="4358664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12">
              <w:r w:rsidRPr="00DE75CA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https://github.com/department-for-transport-public/D-TRO/blob/main/Beta-01-DfT-D-TRO-Data%20Model-User%20Guide-3.3.0_v1.0.pdf</w:t>
              </w:r>
            </w:hyperlink>
          </w:p>
        </w:tc>
      </w:tr>
      <w:tr w:rsidRPr="006B10A2" w:rsidR="006B10A2" w:rsidTr="3AB88B70" w14:paraId="5F13F4C2" w14:textId="77777777">
        <w:trPr>
          <w:cantSplit/>
          <w:trHeight w:val="300"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6119370A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1F615287" w14:textId="608B4D1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Document detailing the interface and APIs for Data Consumers, v2.</w:t>
            </w:r>
            <w:r w:rsidR="000948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6B10A2" w:rsidRDefault="006B10A2" w14:paraId="73A7BAFD" w14:textId="7DB6692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2.</w:t>
            </w:r>
            <w:r w:rsidR="00094821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(for Release 3.</w:t>
            </w:r>
            <w:r w:rsidRPr="76F23D66" w:rsidR="6D885867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Pr="76F23D66" w:rsidR="154C66E6">
              <w:rPr>
                <w:rFonts w:ascii="Arial" w:hAnsi="Arial" w:cs="Arial"/>
                <w:sz w:val="24"/>
                <w:szCs w:val="24"/>
              </w:rPr>
              <w:t>0</w:t>
            </w:r>
            <w:r w:rsidRPr="76F23D66">
              <w:rPr>
                <w:rFonts w:ascii="Arial" w:hAnsi="Arial" w:cs="Arial"/>
                <w:sz w:val="24"/>
                <w:szCs w:val="24"/>
              </w:rPr>
              <w:t>)</w:t>
            </w:r>
          </w:p>
          <w:p w:rsidRPr="006B10A2" w:rsidR="006B10A2" w:rsidRDefault="006B10A2" w14:paraId="04BD73B9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796292" w14:paraId="730D44C3" w14:textId="0212D84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13">
              <w:r w:rsidRPr="0079629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https://github.com/department-for-transport-public/D-TRO/blob/main/Beta-01-DfT-D-TRO-ICD%20for%20Consumers_v2.3.pdf</w:t>
              </w:r>
            </w:hyperlink>
          </w:p>
        </w:tc>
      </w:tr>
      <w:tr w:rsidRPr="006B10A2" w:rsidR="006B10A2" w:rsidTr="3AB88B70" w14:paraId="263AF40B" w14:textId="77777777">
        <w:trPr>
          <w:cantSplit/>
          <w:trHeight w:val="300"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1BA1A38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 xml:space="preserve">Interface Control Document (Publishers) 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230A23FE" w14:textId="04B9922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Document detailing the interface and APIs for Data Publishers, v2.</w:t>
            </w:r>
            <w:r w:rsidRPr="76F23D66" w:rsidR="09F49E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6B10A2" w:rsidRDefault="006B10A2" w14:paraId="57138D7B" w14:textId="6AB5DBF3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2.</w:t>
            </w:r>
            <w:r w:rsidRPr="76F23D66" w:rsidR="6E61DE9E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 xml:space="preserve"> (for Release 3.</w:t>
            </w:r>
            <w:r w:rsidRPr="76F23D66" w:rsidR="66754037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Pr="76F23D66" w:rsidR="4690F861">
              <w:rPr>
                <w:rFonts w:ascii="Arial" w:hAnsi="Arial" w:cs="Arial"/>
                <w:sz w:val="24"/>
                <w:szCs w:val="24"/>
              </w:rPr>
              <w:t>0</w:t>
            </w:r>
            <w:r w:rsidRPr="76F23D66">
              <w:rPr>
                <w:rFonts w:ascii="Arial" w:hAnsi="Arial" w:cs="Arial"/>
                <w:sz w:val="24"/>
                <w:szCs w:val="24"/>
              </w:rPr>
              <w:t>)</w:t>
            </w:r>
          </w:p>
          <w:p w:rsidRPr="006B10A2" w:rsidR="006B10A2" w:rsidRDefault="006B10A2" w14:paraId="24278918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796292" w14:paraId="1BC3164B" w14:textId="555AA6A5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14">
              <w:r w:rsidRPr="0079629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https://github.com/department-for-transport-public/D-TRO/blob/main/Beta-01-DfT-D-TRO-ICD%20for%20Publishers-TRA-DSP_v2.3.pdf</w:t>
              </w:r>
            </w:hyperlink>
          </w:p>
        </w:tc>
      </w:tr>
      <w:tr w:rsidRPr="006B10A2" w:rsidR="006B10A2" w:rsidTr="3AB88B70" w14:paraId="5E6EB318" w14:textId="77777777">
        <w:trPr>
          <w:cantSplit/>
          <w:trHeight w:val="300"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3EB117B2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Validation Rules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2AE6EF5E" w14:textId="6310C92A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Document detailing the validation rules, v</w:t>
            </w:r>
            <w:r w:rsidRPr="76F23D66" w:rsidR="5E908089">
              <w:rPr>
                <w:rFonts w:ascii="Arial" w:hAnsi="Arial" w:cs="Arial"/>
                <w:sz w:val="24"/>
                <w:szCs w:val="24"/>
              </w:rPr>
              <w:t>3.</w:t>
            </w:r>
            <w:r w:rsidRPr="76F23D66" w:rsidR="79D56E20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6B10A2" w:rsidRDefault="006B10A2" w14:paraId="7879AB9B" w14:textId="2AB70DC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3.</w:t>
            </w:r>
            <w:r w:rsidRPr="76F23D66" w:rsidR="374187A8">
              <w:rPr>
                <w:rFonts w:ascii="Arial" w:hAnsi="Arial" w:cs="Arial"/>
                <w:sz w:val="24"/>
                <w:szCs w:val="24"/>
              </w:rPr>
              <w:t>3</w:t>
            </w:r>
            <w:r w:rsidRPr="76F23D66">
              <w:rPr>
                <w:rFonts w:ascii="Arial" w:hAnsi="Arial" w:cs="Arial"/>
                <w:sz w:val="24"/>
                <w:szCs w:val="24"/>
              </w:rPr>
              <w:t>.</w:t>
            </w:r>
            <w:r w:rsidRPr="76F23D66" w:rsidR="37D08DB9">
              <w:rPr>
                <w:rFonts w:ascii="Arial" w:hAnsi="Arial" w:cs="Arial"/>
                <w:sz w:val="24"/>
                <w:szCs w:val="24"/>
              </w:rPr>
              <w:t>0</w:t>
            </w:r>
          </w:p>
          <w:p w:rsidRPr="006B10A2" w:rsidR="006B10A2" w:rsidRDefault="006B10A2" w14:paraId="6EB95DE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7679E8" w14:paraId="585560C8" w14:textId="4EC9EDEE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15">
              <w:r w:rsidRPr="007679E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https://github.com/department-for-transport-public/D-TRO/blob/main/Beta-01-DfT-D-TRO-Validation%20rules-v3.3.0.pdf</w:t>
              </w:r>
            </w:hyperlink>
          </w:p>
        </w:tc>
      </w:tr>
      <w:tr w:rsidRPr="006B10A2" w:rsidR="006B10A2" w:rsidTr="3AB88B70" w14:paraId="69708FD4" w14:textId="77777777">
        <w:trPr>
          <w:cantSplit/>
        </w:trPr>
        <w:tc>
          <w:tcPr>
            <w:tcW w:w="2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57D982C6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4E7AC4B7" w14:textId="61AF2F3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D-TRO JSON schema release 3.</w:t>
            </w:r>
            <w:r w:rsidRPr="76F23D66" w:rsidR="28F932FC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6B10A2" w14:paraId="56D971B4" w14:textId="328F52FF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76F23D66">
              <w:rPr>
                <w:rFonts w:ascii="Arial" w:hAnsi="Arial" w:cs="Arial"/>
                <w:sz w:val="24"/>
                <w:szCs w:val="24"/>
              </w:rPr>
              <w:t>Release 3.</w:t>
            </w:r>
            <w:r w:rsidRPr="76F23D66" w:rsidR="21E3608A">
              <w:rPr>
                <w:rFonts w:ascii="Arial" w:hAnsi="Arial" w:cs="Arial"/>
                <w:sz w:val="24"/>
                <w:szCs w:val="24"/>
              </w:rPr>
              <w:t>3.</w:t>
            </w:r>
            <w:r w:rsidRPr="76F23D66" w:rsidR="3C4A49F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RDefault="008D78F9" w14:paraId="6EEBDC55" w14:textId="359437F1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16">
              <w:r w:rsidRPr="008D78F9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https://github.com/department-for-transport-public/D-TRO/blob/main/schema-v.3.3.0.json</w:t>
              </w:r>
            </w:hyperlink>
          </w:p>
        </w:tc>
      </w:tr>
    </w:tbl>
    <w:p w:rsidR="00CC0889" w:rsidP="006B10A2" w:rsidRDefault="00CC0889" w14:paraId="4E4C1746" w14:textId="77777777">
      <w:pPr>
        <w:rPr>
          <w:rFonts w:ascii="Arial" w:hAnsi="Arial" w:cs="Arial"/>
          <w:sz w:val="28"/>
          <w:szCs w:val="28"/>
        </w:rPr>
      </w:pPr>
    </w:p>
    <w:p w:rsidR="00CC0889" w:rsidP="006B10A2" w:rsidRDefault="00CC0889" w14:paraId="04C2B834" w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JSON Sample Files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084"/>
        <w:gridCol w:w="6844"/>
      </w:tblGrid>
      <w:tr w:rsidRPr="003D2B80" w:rsidR="003D2B80" w:rsidTr="003D2B80" w14:paraId="2F1750C8" w14:textId="77777777">
        <w:tc>
          <w:tcPr>
            <w:tcW w:w="6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391B7D41" w14:textId="47EEB80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</w:t>
            </w:r>
            <w:r w:rsidRPr="003D2B80">
              <w:rPr>
                <w:rFonts w:ascii="Arial" w:hAnsi="Arial" w:cs="Arial"/>
                <w:b/>
                <w:bCs/>
                <w:sz w:val="28"/>
                <w:szCs w:val="28"/>
              </w:rPr>
              <w:t>ilename</w:t>
            </w:r>
          </w:p>
        </w:tc>
        <w:tc>
          <w:tcPr>
            <w:tcW w:w="6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6EA0EFAA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Pr="003D2B80" w:rsidR="003D2B80" w:rsidTr="003D2B80" w14:paraId="7144BA86" w14:textId="77777777">
        <w:tc>
          <w:tcPr>
            <w:tcW w:w="6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2C82E498" w14:textId="015B6161">
            <w:pPr>
              <w:rPr>
                <w:rFonts w:ascii="Arial" w:hAnsi="Arial" w:cs="Arial"/>
                <w:sz w:val="28"/>
                <w:szCs w:val="28"/>
              </w:rPr>
            </w:pPr>
            <w:hyperlink w:history="1" r:id="rId17">
              <w:r w:rsidR="006160F1">
                <w:rPr>
                  <w:rStyle w:val="Hyperlink"/>
                  <w:rFonts w:ascii="Arial" w:hAnsi="Arial" w:cs="Arial"/>
                  <w:sz w:val="28"/>
                  <w:szCs w:val="28"/>
                </w:rPr>
                <w:t>JSON-3.3.0-example-Derbyshire%202024%20DJ388%20partial.json</w:t>
              </w:r>
            </w:hyperlink>
          </w:p>
        </w:tc>
        <w:tc>
          <w:tcPr>
            <w:tcW w:w="6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34887030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sz w:val="28"/>
                <w:szCs w:val="28"/>
              </w:rPr>
              <w:t>Partial sample from real TRO</w:t>
            </w:r>
          </w:p>
        </w:tc>
      </w:tr>
      <w:tr w:rsidRPr="003D2B80" w:rsidR="003D2B80" w:rsidTr="003D2B80" w14:paraId="4D5E3A09" w14:textId="77777777">
        <w:tc>
          <w:tcPr>
            <w:tcW w:w="6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74B4A5C1" w14:textId="2B5656A8">
            <w:pPr>
              <w:rPr>
                <w:rFonts w:ascii="Arial" w:hAnsi="Arial" w:cs="Arial"/>
                <w:sz w:val="28"/>
                <w:szCs w:val="28"/>
              </w:rPr>
            </w:pPr>
            <w:hyperlink w:history="1" r:id="rId18">
              <w:r w:rsidR="006160F1">
                <w:rPr>
                  <w:rStyle w:val="Hyperlink"/>
                  <w:rFonts w:ascii="Arial" w:hAnsi="Arial" w:cs="Arial"/>
                  <w:sz w:val="28"/>
                  <w:szCs w:val="28"/>
                </w:rPr>
                <w:t>JSON-3.3.0-example-TTRO-HeightRestrictionwithConditions.json</w:t>
              </w:r>
            </w:hyperlink>
          </w:p>
        </w:tc>
        <w:tc>
          <w:tcPr>
            <w:tcW w:w="6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5147DFB6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sz w:val="28"/>
                <w:szCs w:val="28"/>
              </w:rPr>
              <w:lastRenderedPageBreak/>
              <w:t xml:space="preserve">TTRO example with temporary height restriction and </w:t>
            </w:r>
            <w:r w:rsidRPr="003D2B80">
              <w:rPr>
                <w:rFonts w:ascii="Arial" w:hAnsi="Arial" w:cs="Arial"/>
                <w:sz w:val="28"/>
                <w:szCs w:val="28"/>
                <w:u w:val="single"/>
              </w:rPr>
              <w:t>multiple conditions</w:t>
            </w:r>
          </w:p>
        </w:tc>
      </w:tr>
      <w:tr w:rsidRPr="003D2B80" w:rsidR="003D2B80" w:rsidTr="003D2B80" w14:paraId="2812D0D7" w14:textId="77777777">
        <w:tc>
          <w:tcPr>
            <w:tcW w:w="6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6160F1" w14:paraId="32E53AD8" w14:textId="4E46AEBD">
            <w:pPr>
              <w:rPr>
                <w:rFonts w:ascii="Arial" w:hAnsi="Arial" w:cs="Arial"/>
                <w:sz w:val="28"/>
                <w:szCs w:val="28"/>
              </w:rPr>
            </w:pPr>
            <w:hyperlink w:history="1" r:id="rId19">
              <w:r w:rsidRPr="006160F1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https://github.com/department-for-transportJSON-3.3.0-example-TTRO-multiple-nested-condition-sets.json</w:t>
              </w:r>
            </w:hyperlink>
          </w:p>
        </w:tc>
        <w:tc>
          <w:tcPr>
            <w:tcW w:w="6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1F0F4690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sz w:val="28"/>
                <w:szCs w:val="28"/>
              </w:rPr>
              <w:t xml:space="preserve">TTRO example with </w:t>
            </w:r>
            <w:r w:rsidRPr="003D2B80">
              <w:rPr>
                <w:rFonts w:ascii="Arial" w:hAnsi="Arial" w:cs="Arial"/>
                <w:sz w:val="28"/>
                <w:szCs w:val="28"/>
                <w:u w:val="single"/>
              </w:rPr>
              <w:t xml:space="preserve">nested </w:t>
            </w:r>
            <w:proofErr w:type="spellStart"/>
            <w:r w:rsidRPr="003D2B80">
              <w:rPr>
                <w:rFonts w:ascii="Arial" w:hAnsi="Arial" w:cs="Arial"/>
                <w:sz w:val="28"/>
                <w:szCs w:val="28"/>
                <w:u w:val="single"/>
              </w:rPr>
              <w:t>ConditionSets</w:t>
            </w:r>
            <w:proofErr w:type="spellEnd"/>
            <w:r w:rsidRPr="003D2B80">
              <w:rPr>
                <w:rFonts w:ascii="Arial" w:hAnsi="Arial" w:cs="Arial"/>
                <w:sz w:val="28"/>
                <w:szCs w:val="28"/>
                <w:u w:val="single"/>
              </w:rPr>
              <w:t xml:space="preserve"> and Conditions</w:t>
            </w:r>
          </w:p>
        </w:tc>
      </w:tr>
      <w:tr w:rsidRPr="003D2B80" w:rsidR="003D2B80" w:rsidTr="003D2B80" w14:paraId="30ABB1E5" w14:textId="77777777">
        <w:tc>
          <w:tcPr>
            <w:tcW w:w="608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74E2895D" w14:textId="258624E7">
            <w:pPr>
              <w:rPr>
                <w:rFonts w:ascii="Arial" w:hAnsi="Arial" w:cs="Arial"/>
                <w:sz w:val="28"/>
                <w:szCs w:val="28"/>
              </w:rPr>
            </w:pPr>
            <w:hyperlink w:history="1" r:id="rId20">
              <w:r w:rsidR="00DC41C6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https://github.com/department-for-transporJSON-3.3.0-example-TTRO-RoadClosureWithDiversionRoute.json</w:t>
              </w:r>
            </w:hyperlink>
          </w:p>
        </w:tc>
        <w:tc>
          <w:tcPr>
            <w:tcW w:w="671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31BCBD02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sz w:val="28"/>
                <w:szCs w:val="28"/>
              </w:rPr>
              <w:t xml:space="preserve">TTRO temporary road closure </w:t>
            </w:r>
            <w:r w:rsidRPr="003D2B80">
              <w:rPr>
                <w:rFonts w:ascii="Arial" w:hAnsi="Arial" w:cs="Arial"/>
                <w:sz w:val="28"/>
                <w:szCs w:val="28"/>
                <w:u w:val="single"/>
              </w:rPr>
              <w:t xml:space="preserve">with diversion route </w:t>
            </w:r>
          </w:p>
        </w:tc>
      </w:tr>
      <w:tr w:rsidRPr="003D2B80" w:rsidR="003D2B80" w:rsidTr="003D2B80" w14:paraId="4A288123" w14:textId="77777777">
        <w:tc>
          <w:tcPr>
            <w:tcW w:w="6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45D47290" w14:textId="4EA5690C">
            <w:pPr>
              <w:rPr>
                <w:rFonts w:ascii="Arial" w:hAnsi="Arial" w:cs="Arial"/>
                <w:sz w:val="28"/>
                <w:szCs w:val="28"/>
              </w:rPr>
            </w:pPr>
            <w:hyperlink w:history="1" r:id="rId21">
              <w:r w:rsidR="00960C64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https://github.com/department-for-trJSON-3.3.0-example-TTRO-TempOneWayWithConditions.json</w:t>
              </w:r>
            </w:hyperlink>
          </w:p>
        </w:tc>
        <w:tc>
          <w:tcPr>
            <w:tcW w:w="6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023BC606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sz w:val="28"/>
                <w:szCs w:val="28"/>
              </w:rPr>
              <w:t>TTRO with temporary one way with conditions</w:t>
            </w:r>
          </w:p>
        </w:tc>
      </w:tr>
      <w:tr w:rsidRPr="003D2B80" w:rsidR="003D2B80" w:rsidTr="003D2B80" w14:paraId="06EE588B" w14:textId="77777777">
        <w:tc>
          <w:tcPr>
            <w:tcW w:w="6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0EEEF4F6" w14:textId="706FA7CE">
            <w:pPr>
              <w:rPr>
                <w:rFonts w:ascii="Arial" w:hAnsi="Arial" w:cs="Arial"/>
                <w:sz w:val="28"/>
                <w:szCs w:val="28"/>
              </w:rPr>
            </w:pPr>
            <w:hyperlink w:history="1" r:id="rId22">
              <w:r w:rsidR="008C179F">
                <w:rPr>
                  <w:rStyle w:val="Hyperlink"/>
                  <w:rFonts w:ascii="Arial" w:hAnsi="Arial" w:cs="Arial"/>
                  <w:sz w:val="28"/>
                  <w:szCs w:val="28"/>
                </w:rPr>
                <w:t>https://github.com/departmenJSON-3.3.0-example-TTRO-SuspensionOneWay.json</w:t>
              </w:r>
            </w:hyperlink>
          </w:p>
        </w:tc>
        <w:tc>
          <w:tcPr>
            <w:tcW w:w="674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0038324D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sz w:val="28"/>
                <w:szCs w:val="28"/>
              </w:rPr>
              <w:t>TTRO with suspension of one way</w:t>
            </w:r>
          </w:p>
        </w:tc>
      </w:tr>
      <w:tr w:rsidRPr="003D2B80" w:rsidR="003D2B80" w:rsidTr="003D2B80" w14:paraId="2475477A" w14:textId="77777777">
        <w:tc>
          <w:tcPr>
            <w:tcW w:w="60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F72722" w14:paraId="7E746B4C" w14:textId="0574C2AA">
            <w:pPr>
              <w:rPr>
                <w:rFonts w:ascii="Arial" w:hAnsi="Arial" w:cs="Arial"/>
                <w:sz w:val="28"/>
                <w:szCs w:val="28"/>
              </w:rPr>
            </w:pPr>
            <w:hyperlink w:history="1" r:id="rId23"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JSON-3.3.0-example-TTRO-WeightRestriction.json</w:t>
              </w:r>
            </w:hyperlink>
          </w:p>
        </w:tc>
        <w:tc>
          <w:tcPr>
            <w:tcW w:w="684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3D2B80" w:rsidR="003D2B80" w:rsidP="003D2B80" w:rsidRDefault="003D2B80" w14:paraId="53454BAE" w14:textId="77777777">
            <w:pPr>
              <w:rPr>
                <w:rFonts w:ascii="Arial" w:hAnsi="Arial" w:cs="Arial"/>
                <w:sz w:val="28"/>
                <w:szCs w:val="28"/>
              </w:rPr>
            </w:pPr>
            <w:r w:rsidRPr="003D2B80">
              <w:rPr>
                <w:rFonts w:ascii="Arial" w:hAnsi="Arial" w:cs="Arial"/>
                <w:sz w:val="28"/>
                <w:szCs w:val="28"/>
              </w:rPr>
              <w:t xml:space="preserve">TTRO temporary weight limit - </w:t>
            </w:r>
            <w:r w:rsidRPr="003D2B80">
              <w:rPr>
                <w:rFonts w:ascii="Arial" w:hAnsi="Arial" w:cs="Arial"/>
                <w:sz w:val="28"/>
                <w:szCs w:val="28"/>
                <w:u w:val="single"/>
              </w:rPr>
              <w:t>with overridden permanent TRO reference</w:t>
            </w:r>
            <w:r w:rsidRPr="003D2B80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CC0889" w:rsidP="006B10A2" w:rsidRDefault="00CC0889" w14:paraId="5308D2CE" w14:textId="77777777">
      <w:pPr>
        <w:rPr>
          <w:rFonts w:ascii="Arial" w:hAnsi="Arial" w:cs="Arial"/>
          <w:sz w:val="28"/>
          <w:szCs w:val="28"/>
        </w:rPr>
      </w:pPr>
    </w:p>
    <w:p w:rsidR="006B10A2" w:rsidP="006B10A2" w:rsidRDefault="006B10A2" w14:paraId="52654439" w14:textId="43B006FC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:rsidRPr="00455AFF" w:rsidR="00BA5421" w:rsidP="00BA5421" w:rsidRDefault="00BA5421" w14:paraId="3EC33DAD" w14:textId="77777777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:rsidRPr="006B10A2" w:rsidR="00BA5421" w:rsidP="00BA5421" w:rsidRDefault="00BA5421" w14:paraId="6321E56B" w14:textId="77777777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Pr="006B10A2" w:rsidR="00BA5421" w:rsidTr="00AB5E99" w14:paraId="6AB52CA1" w14:textId="77777777">
        <w:trPr>
          <w:cantSplit/>
          <w:tblHeader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266B3654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7A10030A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53517E42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78658BE8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Pr="006B10A2" w:rsidR="00BA5421" w:rsidTr="00AB5E99" w14:paraId="6A6E7713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437E055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549EAC52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Enterprise Architect (QEA) file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6645B2F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1AEF53C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24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Pr="006B10A2" w:rsidR="00BA5421" w:rsidTr="00AB5E99" w14:paraId="79353AC5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2ADAF60F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2D1E7557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048866E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7FE116D1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25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https://github.com/department-for-transport-public/D-TRO/blob/main/DTRO-v3.2.4-v1.1.xml</w:t>
              </w:r>
            </w:hyperlink>
          </w:p>
        </w:tc>
      </w:tr>
      <w:tr w:rsidRPr="006B10A2" w:rsidR="00BA5421" w:rsidTr="00AB5E99" w14:paraId="08B2E22A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0A1C98A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0619B0C4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XMI extract of the D-TRO Data Model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 xml:space="preserve"> – XMI 2.1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229EFE1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488746C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26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https://github.com/department-for-transport-public/D-TRO/blob/main/DTRO-v3.2.4-v2.1.xml</w:t>
              </w:r>
            </w:hyperlink>
          </w:p>
        </w:tc>
      </w:tr>
      <w:tr w:rsidRPr="006B10A2" w:rsidR="00BA5421" w:rsidTr="00AB5E99" w14:paraId="1512E35F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519B1CA1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46A62F3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706F46C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1.0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77FBE1D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27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https://github.com/department-for-transport-public/D-TRO/blob/main/Beta-01-DfT-D-TRO-Data%20Model-User%20Guide-3.2.4_v1.0.pdf</w:t>
              </w:r>
            </w:hyperlink>
          </w:p>
        </w:tc>
      </w:tr>
      <w:tr w:rsidRPr="006B10A2" w:rsidR="00BA5421" w:rsidTr="00AB5E99" w14:paraId="602F3B3F" w14:textId="77777777">
        <w:trPr>
          <w:cantSplit/>
          <w:trHeight w:val="300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10A98244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51F71A82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BA5421" w:rsidP="00AB5E99" w:rsidRDefault="00BA5421" w14:paraId="0FC0C2B9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:rsidRPr="006B10A2" w:rsidR="00BA5421" w:rsidP="00AB5E99" w:rsidRDefault="00BA5421" w14:paraId="70FAF059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65E3689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28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Pr="006B10A2" w:rsidR="00BA5421" w:rsidTr="00AB5E99" w14:paraId="5437EC6D" w14:textId="77777777">
        <w:trPr>
          <w:cantSplit/>
          <w:trHeight w:val="300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0F00BF0D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2AADFD1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BA5421" w:rsidP="00AB5E99" w:rsidRDefault="00BA5421" w14:paraId="6FD21026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2.1 (for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)</w:t>
            </w:r>
          </w:p>
          <w:p w:rsidRPr="006B10A2" w:rsidR="00BA5421" w:rsidP="00AB5E99" w:rsidRDefault="00BA5421" w14:paraId="68C26AA1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058180D4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29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Pr="006B10A2" w:rsidR="00BA5421" w:rsidTr="00AB5E99" w14:paraId="60AF1CF4" w14:textId="77777777">
        <w:trPr>
          <w:cantSplit/>
          <w:trHeight w:val="300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0076004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Validation Rules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49F51568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Document detailing the validation rules, v3.2.4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BA5421" w:rsidP="00AB5E99" w:rsidRDefault="00BA5421" w14:paraId="5A43156A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3085A041">
              <w:rPr>
                <w:rFonts w:ascii="Arial" w:hAnsi="Arial" w:cs="Arial"/>
                <w:sz w:val="24"/>
                <w:szCs w:val="24"/>
              </w:rPr>
              <w:t>3.2.4</w:t>
            </w:r>
          </w:p>
          <w:p w:rsidRPr="006B10A2" w:rsidR="00BA5421" w:rsidP="00AB5E99" w:rsidRDefault="00BA5421" w14:paraId="5A99789F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4CB541E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0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https://github.com/department-for-transport-public/D-TRO/blob/main/Beta-01-DfT-D-TRO-Validation%20rules-v3.2.4.pdf</w:t>
              </w:r>
            </w:hyperlink>
          </w:p>
        </w:tc>
      </w:tr>
      <w:tr w:rsidRPr="006B10A2" w:rsidR="00BA5421" w:rsidTr="00AB5E99" w14:paraId="441D2CB7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38F6A02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JSON Schema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686A8DA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D-TRO JSON schema 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5AC9DE58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0D63AE2A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https://github.com/department-for-transport-public/D-TRO/blob/main/DTRO-v3.2.4.json</w:t>
              </w:r>
            </w:hyperlink>
          </w:p>
        </w:tc>
      </w:tr>
      <w:tr w:rsidRPr="006B10A2" w:rsidR="00BA5421" w:rsidTr="00AB5E99" w14:paraId="51859E14" w14:textId="77777777">
        <w:trPr>
          <w:cantSplit/>
          <w:tblHeader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2E494FCF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4D877E2F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  <w:r w:rsidRPr="006B10A2">
              <w:rPr>
                <w:rFonts w:ascii="Arial" w:hAnsi="Arial" w:cs="Arial"/>
                <w:sz w:val="24"/>
                <w:szCs w:val="24"/>
              </w:rPr>
              <w:t>-example-????-dtro” where ???? provides a brief description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62009D93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Release </w:t>
            </w:r>
            <w:r>
              <w:rPr>
                <w:rFonts w:ascii="Arial" w:hAnsi="Arial" w:cs="Arial"/>
                <w:sz w:val="24"/>
                <w:szCs w:val="24"/>
              </w:rPr>
              <w:t>3.2.4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BA5421" w:rsidP="00AB5E99" w:rsidRDefault="00BA5421" w14:paraId="4CA9FBB3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:rsidRPr="006B10A2" w:rsidR="00BA5421" w:rsidP="00AB5E99" w:rsidRDefault="00BA5421" w14:paraId="3029E01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2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https://github.com/department-for-transport-public/D-TRO/blob/main/JSON-3.2.4-example-directed-linear-dtro.json</w:t>
              </w:r>
            </w:hyperlink>
          </w:p>
        </w:tc>
      </w:tr>
    </w:tbl>
    <w:p w:rsidRPr="006B10A2" w:rsidR="00BA5421" w:rsidP="00BA5421" w:rsidRDefault="00BA5421" w14:paraId="0E0E3E0F" w14:textId="77777777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:rsidRPr="006B10A2" w:rsidR="00BA5421" w:rsidP="006B10A2" w:rsidRDefault="00BA5421" w14:paraId="6032A695" w14:textId="77777777">
      <w:pPr>
        <w:rPr>
          <w:rFonts w:ascii="Arial" w:hAnsi="Arial" w:cs="Arial"/>
          <w:sz w:val="28"/>
          <w:szCs w:val="28"/>
        </w:rPr>
      </w:pPr>
    </w:p>
    <w:p w:rsidRPr="00455AFF" w:rsidR="000B0F9A" w:rsidP="000B0F9A" w:rsidRDefault="000B0F9A" w14:paraId="1DCD66B2" w14:textId="1C00ADE5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t>Release: 3.2.</w:t>
      </w:r>
      <w:r w:rsidR="008F5B98">
        <w:rPr>
          <w:rFonts w:ascii="Arial" w:hAnsi="Arial" w:cs="Arial"/>
          <w:b/>
          <w:bCs/>
          <w:sz w:val="28"/>
          <w:szCs w:val="28"/>
        </w:rPr>
        <w:t>3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:rsidRPr="006B10A2" w:rsidR="006B10A2" w:rsidP="006B10A2" w:rsidRDefault="000B0F9A" w14:paraId="41CA612B" w14:textId="03FC0B05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Pr="006B10A2" w:rsidR="006B10A2" w:rsidTr="006B10A2" w14:paraId="2646C2DD" w14:textId="77777777">
        <w:trPr>
          <w:cantSplit/>
          <w:tblHeader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0BFE7FB2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3D7597A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63486A5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6C236E2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Locator</w:t>
            </w:r>
          </w:p>
        </w:tc>
      </w:tr>
      <w:tr w:rsidRPr="006B10A2" w:rsidR="006B10A2" w:rsidTr="006B10A2" w14:paraId="4FCC4168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03AE5E59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(QEA)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5366297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Enterprise Architect (QEA) file of the D-TRO Data Model release 3.2.3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115094D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5B6BC0B2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3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https://github.com/department-for-transport-public/D-TRO/blob/main/DTRO-v3.2.3.qea</w:t>
              </w:r>
            </w:hyperlink>
            <w:r w:rsidRPr="006B10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Pr="006B10A2" w:rsidR="006B10A2" w:rsidTr="006B10A2" w14:paraId="32C430CB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69F61D54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21D00499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1.0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444D165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5C5E8FE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4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https://github.com/department-for-transport-public/D-TRO/blob/main/DTRO-v3.2.3_xmi1_0.xml</w:t>
              </w:r>
            </w:hyperlink>
          </w:p>
        </w:tc>
      </w:tr>
      <w:tr w:rsidRPr="006B10A2" w:rsidR="006B10A2" w:rsidTr="006B10A2" w14:paraId="284D0455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2B90B057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(XMI)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68C9D637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XMI extract of the D-TRO Data Model release 3.2.3 – XMI 2.1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222BE94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09A20957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5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https://github.com/department-for-transport-public/D-TRO/blob/main/DTRO-v3.2.3_xmi2_1.xml</w:t>
              </w:r>
            </w:hyperlink>
          </w:p>
        </w:tc>
      </w:tr>
      <w:tr w:rsidRPr="006B10A2" w:rsidR="006B10A2" w:rsidTr="006B10A2" w14:paraId="757025A3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2DABED6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Data Model User Guide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37C0191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5F8F1417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0F02B1EA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6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https://github.com/department-for-transport-public/D-TRO/blob/main/Beta-01-DfT-D-TRO-Data%20Model-User%20Guide-3.2.3_v1.0.pdf</w:t>
              </w:r>
            </w:hyperlink>
          </w:p>
        </w:tc>
      </w:tr>
      <w:tr w:rsidRPr="006B10A2" w:rsidR="006B10A2" w:rsidTr="006B10A2" w14:paraId="72D43E45" w14:textId="77777777">
        <w:trPr>
          <w:cantSplit/>
          <w:trHeight w:val="300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6A60D0E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(Consumers) 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1F3C17E6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Consumers, v2.1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6B10A2" w:rsidP="006B10A2" w:rsidRDefault="006B10A2" w14:paraId="5F6D996F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:rsidRPr="006B10A2" w:rsidR="006B10A2" w:rsidP="006B10A2" w:rsidRDefault="006B10A2" w14:paraId="0AA43116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57FBD2D6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7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https://github.com/department-for-transport-public/D-TRO/blob/main/Beta-01-DfT-D-TRO-ICD%20for%20Consumers_v2.1.pdf</w:t>
              </w:r>
            </w:hyperlink>
          </w:p>
        </w:tc>
      </w:tr>
      <w:tr w:rsidRPr="006B10A2" w:rsidR="006B10A2" w:rsidTr="006B10A2" w14:paraId="33272B75" w14:textId="77777777">
        <w:trPr>
          <w:cantSplit/>
          <w:trHeight w:val="300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5365D7CC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 xml:space="preserve">Interface Control Document (Publishers) 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05149B5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interface and APIs for Data Publishers, v2.1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6B10A2" w:rsidP="006B10A2" w:rsidRDefault="006B10A2" w14:paraId="0297C6C7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2.1 (for Release 3.2.3)</w:t>
            </w:r>
          </w:p>
          <w:p w:rsidRPr="006B10A2" w:rsidR="006B10A2" w:rsidP="006B10A2" w:rsidRDefault="006B10A2" w14:paraId="13B16AE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185FED81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8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https://github.com/department-for-transport-public/D-TRO/blob/main/Beta-01-DfT-D-TRO-ICD%20for%20Publishers-TRA-DSP_v2.1.pdf</w:t>
              </w:r>
            </w:hyperlink>
          </w:p>
        </w:tc>
      </w:tr>
      <w:tr w:rsidRPr="006B10A2" w:rsidR="006B10A2" w:rsidTr="006B10A2" w14:paraId="2318CCD0" w14:textId="77777777">
        <w:trPr>
          <w:cantSplit/>
          <w:trHeight w:val="300"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00BAE6D3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lastRenderedPageBreak/>
              <w:t>Validation Rules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1D35CC6D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Document detailing the validation rules, v3.2.3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Pr="006B10A2" w:rsidR="006B10A2" w:rsidP="006B10A2" w:rsidRDefault="006B10A2" w14:paraId="33F025AD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1.0 (for Release 3.2.3)</w:t>
            </w:r>
          </w:p>
          <w:p w:rsidRPr="006B10A2" w:rsidR="006B10A2" w:rsidP="006B10A2" w:rsidRDefault="006B10A2" w14:paraId="1EE2260B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64DA3B1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39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https://github.com/department-for-transport-public/D-TRO/blob/main/Beta-01-DfT-D-TRO-Validation%20rules-v3.2.3.pdf</w:t>
              </w:r>
            </w:hyperlink>
          </w:p>
        </w:tc>
      </w:tr>
      <w:tr w:rsidRPr="006B10A2" w:rsidR="006B10A2" w:rsidTr="006B10A2" w14:paraId="69720FC4" w14:textId="77777777">
        <w:trPr>
          <w:cantSplit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09760A41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Schema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1074060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D-TRO JSON schema release 3.2.3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4E190188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305C8BF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40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https://github.com/department-for-transport-public/D-TRO/blob/main/DTRO-v3.2.3.json</w:t>
              </w:r>
            </w:hyperlink>
          </w:p>
        </w:tc>
      </w:tr>
      <w:tr w:rsidRPr="006B10A2" w:rsidR="006B10A2" w:rsidTr="006B10A2" w14:paraId="733FBE13" w14:textId="77777777">
        <w:trPr>
          <w:cantSplit/>
          <w:tblHeader/>
        </w:trPr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57D3C345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JSON Sample files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71F70B93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Several JSON sample files, with filename “JSON-3.2.3-example-????-dtro” where ???? provides a brief description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2D83FA9E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Release 3.2.3</w:t>
            </w:r>
          </w:p>
        </w:tc>
        <w:tc>
          <w:tcPr>
            <w:tcW w:w="5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:rsidRPr="006B10A2" w:rsidR="006B10A2" w:rsidP="006B10A2" w:rsidRDefault="006B10A2" w14:paraId="3B324EC0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B10A2">
              <w:rPr>
                <w:rFonts w:ascii="Arial" w:hAnsi="Arial" w:cs="Arial"/>
                <w:sz w:val="24"/>
                <w:szCs w:val="24"/>
              </w:rPr>
              <w:t>Example:</w:t>
            </w:r>
          </w:p>
          <w:p w:rsidRPr="006B10A2" w:rsidR="006B10A2" w:rsidP="006B10A2" w:rsidRDefault="006B10A2" w14:paraId="1403DCF1" w14:textId="7777777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hyperlink w:history="1" r:id="rId41">
              <w:r w:rsidRPr="006B10A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https://github.com/department-for-transport-public/D-TRO/blob/main/JSON-3.2.3-example-directed-linear-dtro.json</w:t>
              </w:r>
            </w:hyperlink>
          </w:p>
        </w:tc>
      </w:tr>
    </w:tbl>
    <w:p w:rsidRPr="006B10A2" w:rsidR="000B0F9A" w:rsidRDefault="000B0F9A" w14:paraId="47017409" w14:textId="203BDE69">
      <w:pPr>
        <w:rPr>
          <w:rFonts w:ascii="Arial" w:hAnsi="Arial" w:cs="Arial"/>
          <w:sz w:val="28"/>
          <w:szCs w:val="28"/>
        </w:rPr>
      </w:pPr>
      <w:r w:rsidRPr="006B10A2">
        <w:rPr>
          <w:rFonts w:ascii="Arial" w:hAnsi="Arial" w:cs="Arial"/>
          <w:sz w:val="28"/>
          <w:szCs w:val="28"/>
        </w:rPr>
        <w:br w:type="page"/>
      </w:r>
    </w:p>
    <w:p w:rsidRPr="00455AFF" w:rsidR="0016327D" w:rsidP="0016327D" w:rsidRDefault="0016327D" w14:paraId="4F2D3FBA" w14:textId="011613C7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3.2.2</w:t>
      </w:r>
      <w:r w:rsidR="000B0F9A">
        <w:rPr>
          <w:rFonts w:ascii="Arial" w:hAnsi="Arial" w:cs="Arial"/>
          <w:b/>
          <w:bCs/>
          <w:sz w:val="28"/>
          <w:szCs w:val="28"/>
        </w:rPr>
        <w:t xml:space="preserve"> </w:t>
      </w:r>
      <w:r w:rsidRPr="00455AFF" w:rsidR="000B0F9A">
        <w:rPr>
          <w:rFonts w:ascii="Arial" w:hAnsi="Arial" w:cs="Arial"/>
          <w:b/>
          <w:bCs/>
          <w:sz w:val="28"/>
          <w:szCs w:val="28"/>
        </w:rPr>
        <w:t>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:rsidRPr="00455AFF" w:rsidR="0016327D" w:rsidP="0016327D" w:rsidRDefault="0016327D" w14:paraId="15F2B151" w14:textId="77777777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Pr="00455AFF" w:rsidR="0016327D" w:rsidTr="00455AFF" w14:paraId="39A4C91C" w14:textId="77777777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16327D" w:rsidRDefault="0016327D" w14:paraId="1A8935BD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16327D" w:rsidRDefault="0016327D" w14:paraId="1CDF47D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16327D" w:rsidRDefault="0016327D" w14:paraId="3CD2BA3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16327D" w:rsidRDefault="0016327D" w14:paraId="7B3EF75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Pr="00455AFF" w:rsidR="00FD707C" w:rsidTr="00455AFF" w14:paraId="4F544DF0" w14:textId="77777777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FD707C" w:rsidRDefault="00FD707C" w14:paraId="3C4DE047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FD707C" w:rsidRDefault="00FD707C" w14:paraId="12A1DCF6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FD707C" w:rsidRDefault="00FD707C" w14:paraId="66A682AF" w14:textId="367CC1D3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FD707C" w:rsidRDefault="0000261B" w14:paraId="1CF0720E" w14:textId="0ABE8E51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w:history="1" r:id="rId42">
              <w:r>
                <w:rPr>
                  <w:rStyle w:val="Hyperlink"/>
                </w:rPr>
                <w:t>D-TRO/DTRO-v3.2.2.qea at main · department-for-transport-public/D-TRO (github.com)</w:t>
              </w:r>
            </w:hyperlink>
          </w:p>
        </w:tc>
      </w:tr>
      <w:tr w:rsidRPr="00455AFF" w:rsidR="00C6326D" w:rsidTr="00455AFF" w14:paraId="4A331C6C" w14:textId="77777777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C6326D" w:rsidRDefault="00C6326D" w14:paraId="7B2E186C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C6326D" w:rsidRDefault="00C6326D" w14:paraId="326BD408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C6326D" w:rsidRDefault="00C6326D" w14:paraId="6DB206DA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C6326D" w:rsidRDefault="00467A0E" w14:paraId="61BDD221" w14:textId="20ABB69D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w:history="1" r:id="rId43">
              <w:r>
                <w:rPr>
                  <w:rStyle w:val="Hyperlink"/>
                </w:rPr>
                <w:t>D-TRO/DTRO-v3.2.2_xmi1_0.xml at main · department-for-transport-public/D-TRO (github.com)</w:t>
              </w:r>
            </w:hyperlink>
          </w:p>
        </w:tc>
      </w:tr>
      <w:tr w:rsidRPr="00455AFF" w:rsidR="00C6326D" w:rsidTr="00455AFF" w14:paraId="48488BA0" w14:textId="77777777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C6326D" w:rsidRDefault="00C6326D" w14:paraId="02D2778C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C6326D" w:rsidRDefault="00C6326D" w14:paraId="5F40D507" w14:textId="64F2A81D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3.2.2 – XMI 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C6326D" w:rsidRDefault="00C6326D" w14:paraId="55395CF6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C6326D" w:rsidRDefault="00DA43DB" w14:paraId="14B03E09" w14:textId="28E4A8C6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w:history="1" r:id="rId44">
              <w:r>
                <w:rPr>
                  <w:rStyle w:val="Hyperlink"/>
                </w:rPr>
                <w:t>D-TRO/DTRO-v3.2.2_xmi2_1.xml at main · department-for-transport-public/D-TRO (github.com)</w:t>
              </w:r>
            </w:hyperlink>
          </w:p>
        </w:tc>
      </w:tr>
      <w:tr w:rsidRPr="00455AFF" w:rsidR="00A94296" w:rsidTr="00455AFF" w14:paraId="1FC53029" w14:textId="77777777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A94296" w:rsidRDefault="00A94296" w14:paraId="60F54917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A94296" w:rsidRDefault="00A94296" w14:paraId="3D01D0AC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A94296" w:rsidRDefault="00A94296" w14:paraId="09AF1DBF" w14:textId="14DB83F4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3.2.2)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A94296" w:rsidRDefault="005801FA" w14:paraId="1E14D1E6" w14:textId="194586EF">
            <w:pPr>
              <w:rPr>
                <w:rStyle w:val="Hyperlink"/>
                <w:rFonts w:ascii="Arial" w:hAnsi="Arial" w:cs="Arial"/>
                <w:sz w:val="20"/>
                <w:szCs w:val="20"/>
                <w:highlight w:val="yellow"/>
              </w:rPr>
            </w:pPr>
            <w:hyperlink w:history="1" r:id="rId45">
              <w:r>
                <w:rPr>
                  <w:rStyle w:val="Hyperlink"/>
                </w:rPr>
                <w:t>D-TRO/Beta-01-DfT-D-TRO-Data Model-User Guide-3.2.2_v1.0.pdf at main · department-for-transport-public/D-TRO (github.com)</w:t>
              </w:r>
            </w:hyperlink>
          </w:p>
        </w:tc>
      </w:tr>
      <w:tr w:rsidRPr="00455AFF" w:rsidR="009B6BA8" w:rsidTr="00455AFF" w14:paraId="7A5399B2" w14:textId="77777777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9B6BA8" w:rsidRDefault="009B6BA8" w14:paraId="0DCC3A8A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9B6BA8" w:rsidRDefault="009B6BA8" w14:paraId="6EEE74F4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9B6BA8" w:rsidRDefault="00616F64" w14:paraId="4D09B704" w14:textId="58F401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Pr="00455AFF" w:rsidR="009B6BA8">
              <w:rPr>
                <w:rFonts w:ascii="Arial" w:hAnsi="Arial" w:cs="Arial"/>
              </w:rPr>
              <w:t>Release 3.2.1</w:t>
            </w:r>
            <w:r w:rsidR="008E09E4">
              <w:rPr>
                <w:rFonts w:ascii="Arial" w:hAnsi="Arial" w:cs="Arial"/>
              </w:rPr>
              <w:t xml:space="preserve"> &amp; 3.2.2</w:t>
            </w:r>
            <w:r>
              <w:rPr>
                <w:rFonts w:ascii="Arial" w:hAnsi="Arial" w:cs="Arial"/>
              </w:rPr>
              <w:t>)</w:t>
            </w:r>
          </w:p>
          <w:p w:rsidRPr="00455AFF" w:rsidR="009B6BA8" w:rsidRDefault="009B6BA8" w14:paraId="08BEF065" w14:textId="7777777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9B6BA8" w:rsidRDefault="00F75441" w14:paraId="2019014D" w14:textId="31090155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w:history="1" r:id="rId46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Pr="00455AFF" w:rsidR="009B6BA8" w:rsidTr="00455AFF" w14:paraId="21B65C23" w14:textId="77777777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9B6BA8" w:rsidRDefault="009B6BA8" w14:paraId="743C40BD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9B6BA8" w:rsidRDefault="009B6BA8" w14:paraId="468C9543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9B6BA8" w:rsidRDefault="008E09E4" w14:paraId="1A46F5E5" w14:textId="153808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2.0 (for </w:t>
            </w:r>
            <w:r w:rsidRPr="00455AFF" w:rsidR="009B6BA8">
              <w:rPr>
                <w:rFonts w:ascii="Arial" w:hAnsi="Arial" w:cs="Arial"/>
              </w:rPr>
              <w:t>Release 3.2.1</w:t>
            </w:r>
            <w:r>
              <w:rPr>
                <w:rFonts w:ascii="Arial" w:hAnsi="Arial" w:cs="Arial"/>
              </w:rPr>
              <w:t xml:space="preserve"> &amp; 3.</w:t>
            </w:r>
            <w:r w:rsidR="008C028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.2)</w:t>
            </w:r>
          </w:p>
          <w:p w:rsidRPr="00455AFF" w:rsidR="009B6BA8" w:rsidRDefault="009B6BA8" w14:paraId="2F5421C4" w14:textId="7777777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9B6BA8" w:rsidRDefault="00C07692" w14:paraId="49A0324C" w14:textId="2F231BA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w:history="1" r:id="rId47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  <w:tr w:rsidRPr="00455AFF" w:rsidR="00E43297" w:rsidTr="00455AFF" w14:paraId="5DEB2630" w14:textId="77777777">
        <w:trPr>
          <w:cantSplit/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E43297" w:rsidRDefault="00E43297" w14:paraId="184AE622" w14:textId="7777777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E43297" w:rsidRDefault="00E43297" w14:paraId="0C6B63A5" w14:textId="72288EF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  <w:r w:rsidR="008C0281">
              <w:rPr>
                <w:rFonts w:ascii="Arial" w:hAnsi="Arial" w:cs="Arial"/>
              </w:rPr>
              <w:t>, v1.0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E43297" w:rsidRDefault="008C0281" w14:paraId="0EDA7AC0" w14:textId="110C0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1.0 (for </w:t>
            </w:r>
            <w:r w:rsidRPr="00455AFF" w:rsidR="00E43297">
              <w:rPr>
                <w:rFonts w:ascii="Arial" w:hAnsi="Arial" w:cs="Arial"/>
              </w:rPr>
              <w:t>Release 3.2.0</w:t>
            </w:r>
            <w:r>
              <w:rPr>
                <w:rFonts w:ascii="Arial" w:hAnsi="Arial" w:cs="Arial"/>
              </w:rPr>
              <w:t>, 3.2.1</w:t>
            </w:r>
            <w:r w:rsidR="00CC5BD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3.2.2)</w:t>
            </w:r>
          </w:p>
          <w:p w:rsidRPr="00455AFF" w:rsidR="00E43297" w:rsidRDefault="00E43297" w14:paraId="6EA3C800" w14:textId="7777777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E43297" w:rsidRDefault="00401E6F" w14:paraId="1C3CA74E" w14:textId="41D33E39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48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  <w:tr w:rsidRPr="00455AFF" w:rsidR="00370CDA" w:rsidTr="00455AFF" w14:paraId="21A275C5" w14:textId="77777777">
        <w:trPr>
          <w:cantSplit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370CDA" w:rsidRDefault="00370CDA" w14:paraId="2E498267" w14:textId="77777777">
            <w:pPr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455AFF">
              <w:rPr>
                <w:rStyle w:val="normaltextrun"/>
                <w:rFonts w:ascii="Arial" w:hAnsi="Arial" w:cs="Arial"/>
                <w:color w:val="000000" w:themeColor="text1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370CDA" w:rsidRDefault="00370CDA" w14:paraId="551C752B" w14:textId="66E8CEB1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3.2.2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370CDA" w:rsidRDefault="00370CDA" w14:paraId="3FC7E4F6" w14:textId="237E12EF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370CDA" w:rsidRDefault="001C2FF7" w14:paraId="72A7923F" w14:textId="7802F44E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49">
              <w:r>
                <w:rPr>
                  <w:rStyle w:val="Hyperlink"/>
                </w:rPr>
                <w:t>D-TRO/DTRO-v3.2.2.json at main · department-for-transport-public/D-TRO (github.com)</w:t>
              </w:r>
            </w:hyperlink>
          </w:p>
        </w:tc>
      </w:tr>
      <w:tr w:rsidRPr="00455AFF" w:rsidR="00FD707C" w:rsidTr="00455AFF" w14:paraId="4E5FE8A8" w14:textId="77777777">
        <w:trPr>
          <w:cantSplit/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FD707C" w:rsidRDefault="00A872AB" w14:paraId="5D9EA83A" w14:textId="0745BDA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lastRenderedPageBreak/>
              <w:t>JSON Sample files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FD707C" w:rsidRDefault="00A872AB" w14:paraId="2AA89B3A" w14:textId="1F1BC391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Several JSON sample files</w:t>
            </w:r>
            <w:r w:rsidRPr="00455AFF" w:rsidR="0072001F">
              <w:rPr>
                <w:rFonts w:ascii="Arial" w:hAnsi="Arial" w:cs="Arial"/>
              </w:rPr>
              <w:t>, with filename “JSON-example-????-dtro-3.2.2</w:t>
            </w:r>
            <w:r w:rsidRPr="00455AFF" w:rsidR="00893200">
              <w:rPr>
                <w:rFonts w:ascii="Arial" w:hAnsi="Arial" w:cs="Arial"/>
              </w:rPr>
              <w:t>” where ???? provides a brief 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FD707C" w:rsidRDefault="00893200" w14:paraId="2157D7F7" w14:textId="1749A813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3.2.2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="00FD707C" w:rsidP="007D7625" w:rsidRDefault="00A3024C" w14:paraId="5BC03B66" w14:textId="77777777">
            <w:pPr>
              <w:spacing w:after="60"/>
            </w:pPr>
            <w:hyperlink w:history="1" r:id="rId50">
              <w:r>
                <w:rPr>
                  <w:rStyle w:val="Hyperlink"/>
                </w:rPr>
                <w:t>D-TRO/JSON-example-fullAmendment-dtro-3.2.2.json at main · department-for-transport-public/D-TRO (github.com)</w:t>
              </w:r>
            </w:hyperlink>
          </w:p>
          <w:p w:rsidR="00A3024C" w:rsidP="007D7625" w:rsidRDefault="00A3024C" w14:paraId="1F9425F7" w14:textId="196EF433">
            <w:pPr>
              <w:spacing w:after="60"/>
            </w:pPr>
            <w:hyperlink w:history="1" r:id="rId51">
              <w:r>
                <w:rPr>
                  <w:rStyle w:val="Hyperlink"/>
                </w:rPr>
                <w:t>D-TRO/JSON-example-fullRevoke-dtro-3.2.2.json at main · department-for-transport-public/D-TRO (github.com)</w:t>
              </w:r>
            </w:hyperlink>
          </w:p>
          <w:p w:rsidR="008810D6" w:rsidP="007D7625" w:rsidRDefault="008810D6" w14:paraId="59587C68" w14:textId="77777777">
            <w:pPr>
              <w:spacing w:after="60"/>
            </w:pPr>
            <w:hyperlink w:history="1" r:id="rId52">
              <w:r>
                <w:rPr>
                  <w:rStyle w:val="Hyperlink"/>
                </w:rPr>
                <w:t>D-TRO/JSON-example-new-dtro-3.2.2.json at main · department-for-transport-public/D-TRO (github.com)</w:t>
              </w:r>
            </w:hyperlink>
          </w:p>
          <w:p w:rsidR="008810D6" w:rsidP="007D7625" w:rsidRDefault="008810D6" w14:paraId="169E2B80" w14:textId="4849FC15">
            <w:pPr>
              <w:spacing w:after="60"/>
            </w:pPr>
            <w:hyperlink w:history="1" r:id="rId53">
              <w:r>
                <w:rPr>
                  <w:rStyle w:val="Hyperlink"/>
                </w:rPr>
                <w:t>D-TRO/JSON-example-partialAmendment-dtro-3.2.2.json at main · department-for-transport-public/D-TRO (github.com)</w:t>
              </w:r>
            </w:hyperlink>
          </w:p>
          <w:p w:rsidRPr="007D7625" w:rsidR="00A3024C" w:rsidP="007D7625" w:rsidRDefault="007D7625" w14:paraId="4204D4AE" w14:textId="22D126C4">
            <w:pPr>
              <w:spacing w:after="60"/>
            </w:pPr>
            <w:hyperlink w:history="1" r:id="rId54">
              <w:r>
                <w:rPr>
                  <w:rStyle w:val="Hyperlink"/>
                </w:rPr>
                <w:t>D-TRO/JSON-example-partialRevoke-dtro-3.2.2.json at main · department-for-transport-public/D-TRO (github.com)</w:t>
              </w:r>
            </w:hyperlink>
          </w:p>
        </w:tc>
      </w:tr>
    </w:tbl>
    <w:p w:rsidR="00455AFF" w:rsidRDefault="00455AFF" w14:paraId="0482E7AC" w14:textId="777777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Pr="00455AFF" w:rsidR="0016327D" w:rsidP="0016327D" w:rsidRDefault="0016327D" w14:paraId="72F25A51" w14:textId="465BE80B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>Release: 3.2.1</w:t>
      </w:r>
      <w:r w:rsidRPr="00455AFF" w:rsidR="00587D1A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>
        <w:rPr>
          <w:rFonts w:ascii="Arial" w:hAnsi="Arial" w:cs="Arial"/>
          <w:b/>
          <w:bCs/>
          <w:sz w:val="28"/>
          <w:szCs w:val="28"/>
        </w:rPr>
        <w:tab/>
      </w:r>
    </w:p>
    <w:p w:rsidRPr="00455AFF" w:rsidR="0016327D" w:rsidP="0016327D" w:rsidRDefault="0016327D" w14:paraId="567FDADF" w14:textId="77777777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Pr="00455AFF" w:rsidR="0016327D" w14:paraId="3D0E922C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16327D" w:rsidRDefault="0016327D" w14:paraId="01FC8A3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16327D" w:rsidRDefault="0016327D" w14:paraId="504DF98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16327D" w:rsidRDefault="0016327D" w14:paraId="5A6987D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16327D" w:rsidRDefault="0016327D" w14:paraId="1D8CC92D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Pr="00455AFF" w:rsidR="0016327D" w14:paraId="6FCA02D8" w14:textId="77777777"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16327D" w:rsidRDefault="0016327D" w14:paraId="730A7F1E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16327D" w:rsidRDefault="0016327D" w14:paraId="74BB99A2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16327D" w:rsidRDefault="0016327D" w14:paraId="5C01BFE1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16327D" w:rsidRDefault="00E754A3" w14:paraId="4A2B0775" w14:textId="5EA07A24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w:history="1" r:id="rId55">
              <w:r>
                <w:rPr>
                  <w:rStyle w:val="Hyperlink"/>
                </w:rPr>
                <w:t>D-TRO/DTRO-v3.2.1.xml at main · department-for-transport-public/D-TRO (github.com)</w:t>
              </w:r>
            </w:hyperlink>
          </w:p>
        </w:tc>
      </w:tr>
      <w:tr w:rsidRPr="00455AFF" w:rsidR="0016327D" w14:paraId="7D5AA1D2" w14:textId="77777777"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16327D" w:rsidRDefault="0016327D" w14:paraId="33DC1586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16327D" w:rsidRDefault="0016327D" w14:paraId="1D3295AA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3.2.1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16327D" w:rsidRDefault="0016327D" w14:paraId="38A46862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16327D" w:rsidRDefault="001362C8" w14:paraId="16455856" w14:textId="1B05BC36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w:history="1" r:id="rId56">
              <w:r>
                <w:rPr>
                  <w:rStyle w:val="Hyperlink"/>
                </w:rPr>
                <w:t>D-TRO/DTRO-v3.2.1.qea at main · department-for-transport-public/D-TRO (github.com)</w:t>
              </w:r>
            </w:hyperlink>
          </w:p>
        </w:tc>
      </w:tr>
      <w:tr w:rsidRPr="00455AFF" w:rsidR="0016327D" w14:paraId="453A2AB2" w14:textId="77777777"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16327D" w:rsidRDefault="0016327D" w14:paraId="18FEF98A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16327D" w:rsidRDefault="0016327D" w14:paraId="08B7ED8A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16327D" w:rsidRDefault="0016327D" w14:paraId="132088C6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3.2.1)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16327D" w:rsidRDefault="006E6AA7" w14:paraId="622BCBE6" w14:textId="73E8B214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w:history="1" r:id="rId57">
              <w:r>
                <w:rPr>
                  <w:rStyle w:val="Hyperlink"/>
                </w:rPr>
                <w:t>D-TRO/Beta-01-DfT-D-TRO-Data Model-User Guide-3.2.1_v1.0.pdf at main · department-for-transport-public/D-TRO (github.com)</w:t>
              </w:r>
            </w:hyperlink>
          </w:p>
        </w:tc>
      </w:tr>
      <w:tr w:rsidRPr="00455AFF" w:rsidR="0016327D" w14:paraId="4C039237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16327D" w:rsidRDefault="0016327D" w14:paraId="6384B6F8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16327D" w:rsidRDefault="0016327D" w14:paraId="756C2CCB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Consumers,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16327D" w:rsidRDefault="0016327D" w14:paraId="51FF6CBE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:rsidRPr="00455AFF" w:rsidR="0016327D" w:rsidRDefault="0016327D" w14:paraId="4EFB9EBF" w14:textId="7777777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16327D" w:rsidRDefault="00662606" w14:paraId="2605EA8B" w14:textId="144DA6B0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w:history="1" r:id="rId58">
              <w:r>
                <w:rPr>
                  <w:rStyle w:val="Hyperlink"/>
                </w:rPr>
                <w:t>D-TRO/Beta-01-DfT-D-TRO-ICD for Consumers_v2.0.pdf at main · department-for-transport-public/D-TRO (github.com)</w:t>
              </w:r>
            </w:hyperlink>
          </w:p>
        </w:tc>
      </w:tr>
      <w:tr w:rsidRPr="00455AFF" w:rsidR="0016327D" w14:paraId="758D628D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16327D" w:rsidRDefault="0016327D" w14:paraId="400D18E7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16327D" w:rsidRDefault="0016327D" w14:paraId="5181365A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interface and APIs for Data Publishers, v2.0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16327D" w:rsidRDefault="0016327D" w14:paraId="650EEBC4" w14:textId="777777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3.2.1</w:t>
            </w:r>
          </w:p>
          <w:p w:rsidRPr="00455AFF" w:rsidR="0016327D" w:rsidRDefault="0016327D" w14:paraId="0877AC94" w14:textId="7777777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16327D" w:rsidRDefault="00C07692" w14:paraId="72244C3B" w14:textId="1892B207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w:history="1" r:id="rId59">
              <w:r>
                <w:rPr>
                  <w:rStyle w:val="Hyperlink"/>
                </w:rPr>
                <w:t>D-TRO/Beta-01-DfT-D-TRO-ICD for Publishers-TRA-DSP_v2.0.pdf at main · department-for-transport-public/D-TRO (github.com)</w:t>
              </w:r>
            </w:hyperlink>
          </w:p>
        </w:tc>
      </w:tr>
    </w:tbl>
    <w:p w:rsidRPr="00455AFF" w:rsidR="0016327D" w:rsidP="00D434D1" w:rsidRDefault="0016327D" w14:paraId="74F74BD7" w14:textId="77777777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:rsidRPr="00455AFF" w:rsidR="0016327D" w:rsidP="00D434D1" w:rsidRDefault="0016327D" w14:paraId="0F2AFA58" w14:textId="77777777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:rsidR="00455AFF" w:rsidRDefault="00455AFF" w14:paraId="1D260793" w14:textId="777777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Pr="00455AFF" w:rsidR="00C75DBC" w:rsidP="00587D1A" w:rsidRDefault="00C75DBC" w14:paraId="62FD2BC0" w14:textId="72261D7A">
      <w:pPr>
        <w:keepNext/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455AFF">
        <w:rPr>
          <w:rFonts w:ascii="Arial" w:hAnsi="Arial" w:cs="Arial"/>
          <w:b/>
          <w:bCs/>
          <w:sz w:val="28"/>
          <w:szCs w:val="28"/>
        </w:rPr>
        <w:lastRenderedPageBreak/>
        <w:t xml:space="preserve">Release: </w:t>
      </w:r>
      <w:r w:rsidRPr="00455AFF" w:rsidR="705E07AF">
        <w:rPr>
          <w:rFonts w:ascii="Arial" w:hAnsi="Arial" w:cs="Arial"/>
          <w:b/>
          <w:bCs/>
          <w:sz w:val="28"/>
          <w:szCs w:val="28"/>
        </w:rPr>
        <w:t>3.2</w:t>
      </w:r>
      <w:r w:rsidRPr="00455AFF" w:rsidR="00587D1A">
        <w:rPr>
          <w:rFonts w:ascii="Arial" w:hAnsi="Arial" w:cs="Arial"/>
          <w:b/>
          <w:bCs/>
          <w:sz w:val="28"/>
          <w:szCs w:val="28"/>
        </w:rPr>
        <w:t xml:space="preserve"> (Deprecated)</w:t>
      </w:r>
      <w:r w:rsidRPr="00455AFF" w:rsidR="00D434D1">
        <w:rPr>
          <w:rFonts w:ascii="Arial" w:hAnsi="Arial" w:cs="Arial"/>
          <w:b/>
          <w:bCs/>
          <w:sz w:val="28"/>
          <w:szCs w:val="28"/>
        </w:rPr>
        <w:tab/>
      </w:r>
    </w:p>
    <w:p w:rsidRPr="00455AFF" w:rsidR="00C75DBC" w:rsidRDefault="00C75DBC" w14:paraId="5DFDCAFD" w14:textId="19E49E0F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The following documents and artefacts form part of this release.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4019"/>
        <w:gridCol w:w="1985"/>
        <w:gridCol w:w="5589"/>
      </w:tblGrid>
      <w:tr w:rsidRPr="00455AFF" w:rsidR="00EE05DF" w:rsidTr="340CD753" w14:paraId="7BDCCA91" w14:textId="77777777">
        <w:trPr>
          <w:tblHeader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EE05DF" w:rsidP="00BA2D3B" w:rsidRDefault="00EE05DF" w14:paraId="3DF7C3D5" w14:textId="730E5B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EE05DF" w:rsidP="00BA2D3B" w:rsidRDefault="00EE05DF" w14:paraId="65208BF5" w14:textId="1217CBF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EE05DF" w:rsidP="00BA2D3B" w:rsidRDefault="00EE05DF" w14:paraId="143342E0" w14:textId="035EF73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EE05DF" w:rsidP="00BA2D3B" w:rsidRDefault="00EE05DF" w14:paraId="2CA61E15" w14:textId="2F7AC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5AFF">
              <w:rPr>
                <w:rFonts w:ascii="Arial" w:hAnsi="Arial" w:cs="Arial"/>
                <w:b/>
                <w:bCs/>
                <w:sz w:val="24"/>
                <w:szCs w:val="24"/>
              </w:rPr>
              <w:t>Locator</w:t>
            </w:r>
          </w:p>
        </w:tc>
      </w:tr>
      <w:tr w:rsidRPr="00455AFF" w:rsidR="04FA3AD2" w:rsidTr="340CD753" w14:paraId="570CE819" w14:textId="77777777"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EE05DF" w:rsidP="04FA3AD2" w:rsidRDefault="00EE05DF" w14:paraId="610BB8F3" w14:textId="127FEBB5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(XMI)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EE05DF" w:rsidP="04FA3AD2" w:rsidRDefault="00EE05DF" w14:paraId="5BD92E9B" w14:textId="035CE70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XMI extract of the D-TRO Data Model release 3.</w:t>
            </w:r>
            <w:r w:rsidRPr="00455AFF" w:rsidR="3F73AE4B">
              <w:rPr>
                <w:rFonts w:ascii="Arial" w:hAnsi="Arial" w:cs="Arial"/>
              </w:rPr>
              <w:t>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EE05DF" w:rsidP="04FA3AD2" w:rsidRDefault="00EE05DF" w14:paraId="21543D34" w14:textId="763F1338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</w:t>
            </w:r>
            <w:r w:rsidRPr="00455AFF" w:rsidR="0C2492B4">
              <w:rPr>
                <w:rFonts w:ascii="Arial" w:hAnsi="Arial" w:cs="Arial"/>
              </w:rPr>
              <w:t>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455AFF" w:rsidP="00455AFF" w:rsidRDefault="003E155C" w14:paraId="383EB87D" w14:textId="5A05A835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60">
              <w:r>
                <w:rPr>
                  <w:rStyle w:val="Hyperlink"/>
                </w:rPr>
                <w:t>D-TRO/DTRO-v3.2.0.xmi at main · department-for-transport-public/D-TRO (github.com)</w:t>
              </w:r>
            </w:hyperlink>
          </w:p>
        </w:tc>
      </w:tr>
      <w:tr w:rsidRPr="00455AFF" w:rsidR="00A75022" w:rsidTr="340CD753" w14:paraId="2756D524" w14:textId="77777777"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1E0AA0D4" w14:textId="738584CE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(QEA)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18C8B5B7" w14:textId="0DDC6283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Enterprise Architect (QEA) file of the D-TRO Data Model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66EFF902" w14:textId="1BA6BB13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A75022" w:rsidP="00A75022" w:rsidRDefault="003E155C" w14:paraId="1F309F2A" w14:textId="0BCD79E5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61">
              <w:r>
                <w:rPr>
                  <w:rStyle w:val="Hyperlink"/>
                </w:rPr>
                <w:t>D-TRO/DTRO-v3.2.0.qea at main · department-for-transport-public/D-TRO (github.com)</w:t>
              </w:r>
            </w:hyperlink>
          </w:p>
        </w:tc>
      </w:tr>
      <w:tr w:rsidRPr="00455AFF" w:rsidR="00A75022" w:rsidTr="340CD753" w14:paraId="00E6C8DF" w14:textId="77777777"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5EB4A682" w14:textId="66184077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4BA33CC1" w14:textId="57FD51B6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04744F7E" w14:textId="449C38A4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1.0 (for Release 3.2.0)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A75022" w:rsidP="00A75022" w:rsidRDefault="00042B0B" w14:paraId="2CB41319" w14:textId="53482DC6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62">
              <w:r>
                <w:rPr>
                  <w:rStyle w:val="Hyperlink"/>
                </w:rPr>
                <w:t>D-TRO/Beta-01-DfT-D-TRO-Data Model-User Guide-3.2.0_v1.0.pdf at main · department-for-transport-public/D-TRO (github.com)</w:t>
              </w:r>
            </w:hyperlink>
          </w:p>
        </w:tc>
      </w:tr>
      <w:tr w:rsidRPr="00455AFF" w:rsidR="00A75022" w:rsidTr="340CD753" w14:paraId="218C6089" w14:textId="77777777"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735BEF67" w14:textId="2726F13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Schema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1A119349" w14:textId="3A65DF1B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D-TRO JSON schema release 3.2.0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2C1A6DC2" w14:textId="62B0497F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A75022" w:rsidP="00A75022" w:rsidRDefault="00042B0B" w14:paraId="7EE8155F" w14:textId="55E37FDB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63">
              <w:r>
                <w:rPr>
                  <w:rStyle w:val="Hyperlink"/>
                </w:rPr>
                <w:t>D-TRO/DTRO-v3.2.0.json at main · department-for-transport-public/D-TRO (github.com)</w:t>
              </w:r>
            </w:hyperlink>
          </w:p>
        </w:tc>
      </w:tr>
      <w:tr w:rsidRPr="00455AFF" w:rsidR="00A75022" w:rsidTr="340CD753" w14:paraId="1D03473E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04B273AB" w14:textId="62053AA3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Slim JSON sample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619E39CD" w14:textId="0801B8DA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JSON sample D-TRO record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0319C30E" w14:textId="09682091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:rsidRPr="00455AFF" w:rsidR="00A75022" w:rsidP="00A75022" w:rsidRDefault="00A75022" w14:paraId="4B1C6551" w14:textId="062109D8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A75022" w:rsidP="00A75022" w:rsidRDefault="00093265" w14:paraId="2CDFD7EE" w14:textId="3CEC43FD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64">
              <w:r>
                <w:rPr>
                  <w:rStyle w:val="Hyperlink"/>
                </w:rPr>
                <w:t>D-TRO/DTRO-v3.2.0-slim.json at main · department-for-transport-public/D-TRO (github.com)</w:t>
              </w:r>
            </w:hyperlink>
          </w:p>
        </w:tc>
      </w:tr>
      <w:tr w:rsidRPr="00455AFF" w:rsidR="00A75022" w:rsidTr="340CD753" w14:paraId="56E9D9CA" w14:textId="77777777">
        <w:trPr>
          <w:trHeight w:val="300"/>
        </w:trPr>
        <w:tc>
          <w:tcPr>
            <w:tcW w:w="235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7F6F358A" w14:textId="47BA1752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Validation Rules</w:t>
            </w:r>
          </w:p>
        </w:tc>
        <w:tc>
          <w:tcPr>
            <w:tcW w:w="4019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5185EDF2" w14:textId="47E8D23C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 w:rsidRPr="00455AFF" w:rsidR="00A75022" w:rsidP="00A75022" w:rsidRDefault="00A75022" w14:paraId="3C2529A6" w14:textId="09682091">
            <w:pPr>
              <w:rPr>
                <w:rFonts w:ascii="Arial" w:hAnsi="Arial" w:cs="Arial"/>
              </w:rPr>
            </w:pPr>
            <w:r w:rsidRPr="00455AFF">
              <w:rPr>
                <w:rFonts w:ascii="Arial" w:hAnsi="Arial" w:cs="Arial"/>
              </w:rPr>
              <w:t>Release 3.2.0</w:t>
            </w:r>
          </w:p>
          <w:p w:rsidRPr="00455AFF" w:rsidR="00A75022" w:rsidP="00A75022" w:rsidRDefault="00A75022" w14:paraId="5859564D" w14:textId="30AB62E7">
            <w:pPr>
              <w:rPr>
                <w:rFonts w:ascii="Arial" w:hAnsi="Arial" w:cs="Arial"/>
              </w:rPr>
            </w:pPr>
          </w:p>
        </w:tc>
        <w:tc>
          <w:tcPr>
            <w:tcW w:w="5589" w:type="dxa"/>
            <w:tcMar>
              <w:top w:w="57" w:type="dxa"/>
              <w:bottom w:w="57" w:type="dxa"/>
            </w:tcMar>
          </w:tcPr>
          <w:p w:rsidRPr="00455AFF" w:rsidR="00A75022" w:rsidP="00A75022" w:rsidRDefault="00401E6F" w14:paraId="568B793B" w14:textId="5A6621DD">
            <w:pPr>
              <w:rPr>
                <w:rFonts w:ascii="Arial" w:hAnsi="Arial" w:cs="Arial"/>
                <w:sz w:val="20"/>
                <w:szCs w:val="20"/>
              </w:rPr>
            </w:pPr>
            <w:hyperlink w:history="1" r:id="rId65">
              <w:r>
                <w:rPr>
                  <w:rStyle w:val="Hyperlink"/>
                </w:rPr>
                <w:t>D-TRO/Beta-01-DfT-D-TRO-Validation rules-v1.0.pdf at main · department-for-transport-public/D-TRO (github.com)</w:t>
              </w:r>
            </w:hyperlink>
          </w:p>
        </w:tc>
      </w:tr>
    </w:tbl>
    <w:p w:rsidRPr="00455AFF" w:rsidR="0016327D" w:rsidRDefault="0016327D" w14:paraId="397D3993" w14:textId="77777777">
      <w:pPr>
        <w:rPr>
          <w:rFonts w:ascii="Arial" w:hAnsi="Arial" w:cs="Arial"/>
        </w:rPr>
      </w:pPr>
    </w:p>
    <w:p w:rsidRPr="00455AFF" w:rsidR="00C75DBC" w:rsidRDefault="2DE8A510" w14:paraId="2A706294" w14:textId="490FE0CD">
      <w:pPr>
        <w:rPr>
          <w:rFonts w:ascii="Arial" w:hAnsi="Arial" w:cs="Arial"/>
          <w:sz w:val="24"/>
          <w:szCs w:val="24"/>
        </w:rPr>
      </w:pPr>
      <w:r w:rsidRPr="00455AFF">
        <w:rPr>
          <w:rFonts w:ascii="Arial" w:hAnsi="Arial" w:cs="Arial"/>
          <w:sz w:val="24"/>
          <w:szCs w:val="24"/>
        </w:rPr>
        <w:t>This index will be updated when further documents/artefacts are released.</w:t>
      </w:r>
    </w:p>
    <w:p w:rsidRPr="00455AFF" w:rsidR="008272A6" w:rsidP="00455AFF" w:rsidRDefault="008272A6" w14:paraId="027E317A" w14:textId="34EDA3B3">
      <w:pPr>
        <w:spacing w:before="160" w:line="286" w:lineRule="auto"/>
        <w:ind w:right="822"/>
        <w:rPr>
          <w:rFonts w:ascii="Arial" w:hAnsi="Arial" w:cs="Arial"/>
          <w:sz w:val="24"/>
          <w:szCs w:val="24"/>
        </w:rPr>
      </w:pPr>
    </w:p>
    <w:sectPr w:rsidRPr="00455AFF" w:rsidR="008272A6" w:rsidSect="00460371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210C" w:rsidP="002833C4" w:rsidRDefault="00D8210C" w14:paraId="6F0D7F11" w14:textId="77777777">
      <w:pPr>
        <w:spacing w:after="0" w:line="240" w:lineRule="auto"/>
      </w:pPr>
      <w:r>
        <w:separator/>
      </w:r>
    </w:p>
  </w:endnote>
  <w:endnote w:type="continuationSeparator" w:id="0">
    <w:p w:rsidR="00D8210C" w:rsidP="002833C4" w:rsidRDefault="00D8210C" w14:paraId="24053AAE" w14:textId="77777777">
      <w:pPr>
        <w:spacing w:after="0" w:line="240" w:lineRule="auto"/>
      </w:pPr>
      <w:r>
        <w:continuationSeparator/>
      </w:r>
    </w:p>
  </w:endnote>
  <w:endnote w:type="continuationNotice" w:id="1">
    <w:p w:rsidR="00D8210C" w:rsidRDefault="00D8210C" w14:paraId="25EF0E3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833C4" w:rsidRDefault="002833C4" w14:paraId="5535DF42" w14:textId="078F13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833C4" w:rsidR="002833C4" w:rsidP="002833C4" w:rsidRDefault="002833C4" w14:paraId="19832AF1" w14:textId="58130C5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6FB376C">
              <v:stroke joinstyle="miter"/>
              <v:path gradientshapeok="t" o:connecttype="rect"/>
            </v:shapetype>
            <v:shape id="Text Box 5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>
              <v:textbox style="mso-fit-shape-to-text:t" inset="0,0,0,15pt">
                <w:txbxContent>
                  <w:p w:rsidRPr="002833C4" w:rsidR="002833C4" w:rsidP="002833C4" w:rsidRDefault="002833C4" w14:paraId="19832AF1" w14:textId="58130C5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833C4" w:rsidRDefault="002833C4" w14:paraId="6431B824" w14:textId="568409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833C4" w:rsidR="002833C4" w:rsidP="002833C4" w:rsidRDefault="002833C4" w14:paraId="491D852F" w14:textId="0C8B494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2734AC0">
              <v:stroke joinstyle="miter"/>
              <v:path gradientshapeok="t" o:connecttype="rect"/>
            </v:shapetype>
            <v:shape id="Text Box 6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>
              <v:textbox style="mso-fit-shape-to-text:t" inset="0,0,0,15pt">
                <w:txbxContent>
                  <w:p w:rsidRPr="002833C4" w:rsidR="002833C4" w:rsidP="002833C4" w:rsidRDefault="002833C4" w14:paraId="491D852F" w14:textId="0C8B494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833C4" w:rsidRDefault="002833C4" w14:paraId="3FD69A18" w14:textId="530A8BD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833C4" w:rsidR="002833C4" w:rsidP="002833C4" w:rsidRDefault="002833C4" w14:paraId="0F7D73B7" w14:textId="5ACCFBE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6A27C4F">
              <v:stroke joinstyle="miter"/>
              <v:path gradientshapeok="t" o:connecttype="rect"/>
            </v:shapetype>
            <v:shape id="Text Box 4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>
              <v:textbox style="mso-fit-shape-to-text:t" inset="0,0,0,15pt">
                <w:txbxContent>
                  <w:p w:rsidRPr="002833C4" w:rsidR="002833C4" w:rsidP="002833C4" w:rsidRDefault="002833C4" w14:paraId="0F7D73B7" w14:textId="5ACCFBE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210C" w:rsidP="002833C4" w:rsidRDefault="00D8210C" w14:paraId="7BE3BAEA" w14:textId="77777777">
      <w:pPr>
        <w:spacing w:after="0" w:line="240" w:lineRule="auto"/>
      </w:pPr>
      <w:r>
        <w:separator/>
      </w:r>
    </w:p>
  </w:footnote>
  <w:footnote w:type="continuationSeparator" w:id="0">
    <w:p w:rsidR="00D8210C" w:rsidP="002833C4" w:rsidRDefault="00D8210C" w14:paraId="498C47CF" w14:textId="77777777">
      <w:pPr>
        <w:spacing w:after="0" w:line="240" w:lineRule="auto"/>
      </w:pPr>
      <w:r>
        <w:continuationSeparator/>
      </w:r>
    </w:p>
  </w:footnote>
  <w:footnote w:type="continuationNotice" w:id="1">
    <w:p w:rsidR="00D8210C" w:rsidRDefault="00D8210C" w14:paraId="486193E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833C4" w:rsidRDefault="002833C4" w14:paraId="5AF50857" w14:textId="38DB46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833C4" w:rsidR="002833C4" w:rsidP="002833C4" w:rsidRDefault="002833C4" w14:paraId="3268D423" w14:textId="7A9F1DC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F1F1D3C">
              <v:stroke joinstyle="miter"/>
              <v:path gradientshapeok="t" o:connecttype="rect"/>
            </v:shapetype>
            <v:shape id="Text Box 2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>
              <v:textbox style="mso-fit-shape-to-text:t" inset="0,15pt,0,0">
                <w:txbxContent>
                  <w:p w:rsidRPr="002833C4" w:rsidR="002833C4" w:rsidP="002833C4" w:rsidRDefault="002833C4" w14:paraId="3268D423" w14:textId="7A9F1DC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833C4" w:rsidRDefault="002833C4" w14:paraId="1506E024" w14:textId="6AD5B7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833C4" w:rsidR="002833C4" w:rsidP="002833C4" w:rsidRDefault="002833C4" w14:paraId="03EEC2A3" w14:textId="79AD8B0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3DA8ED6">
              <v:stroke joinstyle="miter"/>
              <v:path gradientshapeok="t" o:connecttype="rect"/>
            </v:shapetype>
            <v:shape id="Text Box 3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>
              <v:textbox style="mso-fit-shape-to-text:t" inset="0,15pt,0,0">
                <w:txbxContent>
                  <w:p w:rsidRPr="002833C4" w:rsidR="002833C4" w:rsidP="002833C4" w:rsidRDefault="002833C4" w14:paraId="03EEC2A3" w14:textId="79AD8B0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833C4" w:rsidRDefault="002833C4" w14:paraId="0F6C2115" w14:textId="49D8F7B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833C4" w:rsidR="002833C4" w:rsidP="002833C4" w:rsidRDefault="002833C4" w14:paraId="50F331D2" w14:textId="1CCB193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3A50B3E">
              <v:stroke joinstyle="miter"/>
              <v:path gradientshapeok="t" o:connecttype="rect"/>
            </v:shapetype>
            <v:shape id="Text Box 1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>
              <v:textbox style="mso-fit-shape-to-text:t" inset="0,15pt,0,0">
                <w:txbxContent>
                  <w:p w:rsidRPr="002833C4" w:rsidR="002833C4" w:rsidP="002833C4" w:rsidRDefault="002833C4" w14:paraId="50F331D2" w14:textId="1CCB19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nathan Harrod Booth">
    <w15:presenceInfo w15:providerId="AD" w15:userId="S::jon@harrodbooth.co.uk::3c81f6ed-58e6-4778-8c84-97f0be9a26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tru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20BC0"/>
    <w:rsid w:val="00042B0B"/>
    <w:rsid w:val="000463CF"/>
    <w:rsid w:val="00050F9B"/>
    <w:rsid w:val="00072AAD"/>
    <w:rsid w:val="0008448B"/>
    <w:rsid w:val="00093265"/>
    <w:rsid w:val="00094821"/>
    <w:rsid w:val="000B0F9A"/>
    <w:rsid w:val="000B77E7"/>
    <w:rsid w:val="000D2B4E"/>
    <w:rsid w:val="001362C8"/>
    <w:rsid w:val="00140D6F"/>
    <w:rsid w:val="00142875"/>
    <w:rsid w:val="00150735"/>
    <w:rsid w:val="0016327D"/>
    <w:rsid w:val="001923A1"/>
    <w:rsid w:val="00197DCE"/>
    <w:rsid w:val="001B74CD"/>
    <w:rsid w:val="001C2FF7"/>
    <w:rsid w:val="002005D6"/>
    <w:rsid w:val="002540B2"/>
    <w:rsid w:val="00254D14"/>
    <w:rsid w:val="002833C4"/>
    <w:rsid w:val="00290067"/>
    <w:rsid w:val="002A7075"/>
    <w:rsid w:val="002B28A3"/>
    <w:rsid w:val="002B38C1"/>
    <w:rsid w:val="002B5E45"/>
    <w:rsid w:val="002B709B"/>
    <w:rsid w:val="002E14F8"/>
    <w:rsid w:val="002F62B6"/>
    <w:rsid w:val="0031748A"/>
    <w:rsid w:val="00370CDA"/>
    <w:rsid w:val="0038348C"/>
    <w:rsid w:val="003B1940"/>
    <w:rsid w:val="003D2B80"/>
    <w:rsid w:val="003D4381"/>
    <w:rsid w:val="003E155C"/>
    <w:rsid w:val="00401E6F"/>
    <w:rsid w:val="004326E2"/>
    <w:rsid w:val="004341FD"/>
    <w:rsid w:val="00455AFF"/>
    <w:rsid w:val="00460371"/>
    <w:rsid w:val="00467A0E"/>
    <w:rsid w:val="0047502D"/>
    <w:rsid w:val="0047769C"/>
    <w:rsid w:val="00492D96"/>
    <w:rsid w:val="004C10E0"/>
    <w:rsid w:val="004D53D7"/>
    <w:rsid w:val="00564F62"/>
    <w:rsid w:val="00571BF8"/>
    <w:rsid w:val="005801FA"/>
    <w:rsid w:val="00582668"/>
    <w:rsid w:val="00585648"/>
    <w:rsid w:val="00587D1A"/>
    <w:rsid w:val="005A446D"/>
    <w:rsid w:val="005A736A"/>
    <w:rsid w:val="005D6F54"/>
    <w:rsid w:val="005E11CA"/>
    <w:rsid w:val="005F14AD"/>
    <w:rsid w:val="00613E06"/>
    <w:rsid w:val="006143CF"/>
    <w:rsid w:val="006160F1"/>
    <w:rsid w:val="00616F64"/>
    <w:rsid w:val="00623DEE"/>
    <w:rsid w:val="00636CDE"/>
    <w:rsid w:val="00636F50"/>
    <w:rsid w:val="00660ACD"/>
    <w:rsid w:val="00662606"/>
    <w:rsid w:val="0067152A"/>
    <w:rsid w:val="0067557A"/>
    <w:rsid w:val="00687AAA"/>
    <w:rsid w:val="006B10A2"/>
    <w:rsid w:val="006E6AA7"/>
    <w:rsid w:val="006F0CDC"/>
    <w:rsid w:val="0072001F"/>
    <w:rsid w:val="007461C1"/>
    <w:rsid w:val="0074652F"/>
    <w:rsid w:val="00754253"/>
    <w:rsid w:val="007679E8"/>
    <w:rsid w:val="00783C4A"/>
    <w:rsid w:val="00796292"/>
    <w:rsid w:val="007C405A"/>
    <w:rsid w:val="007D7625"/>
    <w:rsid w:val="007D7B5E"/>
    <w:rsid w:val="00803B79"/>
    <w:rsid w:val="00806A38"/>
    <w:rsid w:val="00810F15"/>
    <w:rsid w:val="00826225"/>
    <w:rsid w:val="008272A6"/>
    <w:rsid w:val="008810D6"/>
    <w:rsid w:val="00893200"/>
    <w:rsid w:val="008B1069"/>
    <w:rsid w:val="008C0281"/>
    <w:rsid w:val="008C179F"/>
    <w:rsid w:val="008D78F9"/>
    <w:rsid w:val="008E09E4"/>
    <w:rsid w:val="008F5B98"/>
    <w:rsid w:val="00955AE5"/>
    <w:rsid w:val="00960C64"/>
    <w:rsid w:val="00973339"/>
    <w:rsid w:val="009B30CB"/>
    <w:rsid w:val="009B6BA8"/>
    <w:rsid w:val="009E04A1"/>
    <w:rsid w:val="009E1E5A"/>
    <w:rsid w:val="009E4C53"/>
    <w:rsid w:val="009F4841"/>
    <w:rsid w:val="00A032AE"/>
    <w:rsid w:val="00A3024C"/>
    <w:rsid w:val="00A74253"/>
    <w:rsid w:val="00A75022"/>
    <w:rsid w:val="00A872AB"/>
    <w:rsid w:val="00A87A04"/>
    <w:rsid w:val="00A94296"/>
    <w:rsid w:val="00AA5374"/>
    <w:rsid w:val="00AB4CCA"/>
    <w:rsid w:val="00AB779A"/>
    <w:rsid w:val="00AE7FBE"/>
    <w:rsid w:val="00AF3385"/>
    <w:rsid w:val="00B11305"/>
    <w:rsid w:val="00B20809"/>
    <w:rsid w:val="00B346C1"/>
    <w:rsid w:val="00B43DDD"/>
    <w:rsid w:val="00B44614"/>
    <w:rsid w:val="00B44D22"/>
    <w:rsid w:val="00B61428"/>
    <w:rsid w:val="00B62B96"/>
    <w:rsid w:val="00B65390"/>
    <w:rsid w:val="00BA2D3B"/>
    <w:rsid w:val="00BA5421"/>
    <w:rsid w:val="00C07692"/>
    <w:rsid w:val="00C6326D"/>
    <w:rsid w:val="00C75DBC"/>
    <w:rsid w:val="00CA4365"/>
    <w:rsid w:val="00CC0889"/>
    <w:rsid w:val="00CC5BD2"/>
    <w:rsid w:val="00CE1E73"/>
    <w:rsid w:val="00CF05CD"/>
    <w:rsid w:val="00D179A5"/>
    <w:rsid w:val="00D434D1"/>
    <w:rsid w:val="00D46892"/>
    <w:rsid w:val="00D70E7F"/>
    <w:rsid w:val="00D8210C"/>
    <w:rsid w:val="00DA43DB"/>
    <w:rsid w:val="00DC41C6"/>
    <w:rsid w:val="00DE75CA"/>
    <w:rsid w:val="00E241FE"/>
    <w:rsid w:val="00E43297"/>
    <w:rsid w:val="00E50D5D"/>
    <w:rsid w:val="00E72CE7"/>
    <w:rsid w:val="00E745F6"/>
    <w:rsid w:val="00E754A3"/>
    <w:rsid w:val="00EA4AA2"/>
    <w:rsid w:val="00EE05DF"/>
    <w:rsid w:val="00EF645E"/>
    <w:rsid w:val="00F72498"/>
    <w:rsid w:val="00F72722"/>
    <w:rsid w:val="00F7446F"/>
    <w:rsid w:val="00F75441"/>
    <w:rsid w:val="00FB342A"/>
    <w:rsid w:val="00FD707C"/>
    <w:rsid w:val="00FE7110"/>
    <w:rsid w:val="00FF359F"/>
    <w:rsid w:val="00FF531A"/>
    <w:rsid w:val="016D7C9F"/>
    <w:rsid w:val="024DCCD0"/>
    <w:rsid w:val="03387234"/>
    <w:rsid w:val="0389850E"/>
    <w:rsid w:val="04FA3AD2"/>
    <w:rsid w:val="07C71A69"/>
    <w:rsid w:val="09F49E02"/>
    <w:rsid w:val="0C2492B4"/>
    <w:rsid w:val="0DD76F5E"/>
    <w:rsid w:val="0E30499A"/>
    <w:rsid w:val="0E652EAB"/>
    <w:rsid w:val="0EBAA982"/>
    <w:rsid w:val="0F291756"/>
    <w:rsid w:val="13EFD26D"/>
    <w:rsid w:val="154C66E6"/>
    <w:rsid w:val="16366A40"/>
    <w:rsid w:val="198F9383"/>
    <w:rsid w:val="19C95BEC"/>
    <w:rsid w:val="1C471F4A"/>
    <w:rsid w:val="1E6BE0B1"/>
    <w:rsid w:val="1EF40093"/>
    <w:rsid w:val="21E3608A"/>
    <w:rsid w:val="21E79840"/>
    <w:rsid w:val="23B2390A"/>
    <w:rsid w:val="261346A0"/>
    <w:rsid w:val="27F2938B"/>
    <w:rsid w:val="28345E29"/>
    <w:rsid w:val="28D0715E"/>
    <w:rsid w:val="28D2EAE9"/>
    <w:rsid w:val="28F932FC"/>
    <w:rsid w:val="29E4B102"/>
    <w:rsid w:val="2A7A30CC"/>
    <w:rsid w:val="2C0A62D4"/>
    <w:rsid w:val="2CCA23A9"/>
    <w:rsid w:val="2DE8A510"/>
    <w:rsid w:val="3085A041"/>
    <w:rsid w:val="32247E19"/>
    <w:rsid w:val="340CD753"/>
    <w:rsid w:val="34F637B4"/>
    <w:rsid w:val="351BC074"/>
    <w:rsid w:val="365F440F"/>
    <w:rsid w:val="374187A8"/>
    <w:rsid w:val="37A1D650"/>
    <w:rsid w:val="37D08DB9"/>
    <w:rsid w:val="3AB88B70"/>
    <w:rsid w:val="3BEA1A6D"/>
    <w:rsid w:val="3C4A49FA"/>
    <w:rsid w:val="3F73AE4B"/>
    <w:rsid w:val="3F7E9380"/>
    <w:rsid w:val="44AAD476"/>
    <w:rsid w:val="465FFEC7"/>
    <w:rsid w:val="468DDF5E"/>
    <w:rsid w:val="4690F861"/>
    <w:rsid w:val="4A478D6E"/>
    <w:rsid w:val="4D354B64"/>
    <w:rsid w:val="4EFB2CB1"/>
    <w:rsid w:val="4FE356E0"/>
    <w:rsid w:val="507C9238"/>
    <w:rsid w:val="523976F6"/>
    <w:rsid w:val="537CA392"/>
    <w:rsid w:val="54D7287C"/>
    <w:rsid w:val="567836FD"/>
    <w:rsid w:val="577F24FF"/>
    <w:rsid w:val="5861470A"/>
    <w:rsid w:val="5DCE09C4"/>
    <w:rsid w:val="5E908089"/>
    <w:rsid w:val="61525C0B"/>
    <w:rsid w:val="636EAFB4"/>
    <w:rsid w:val="65EBF147"/>
    <w:rsid w:val="66754037"/>
    <w:rsid w:val="686EBF5D"/>
    <w:rsid w:val="691DA1A4"/>
    <w:rsid w:val="6CD1179C"/>
    <w:rsid w:val="6CF80D96"/>
    <w:rsid w:val="6D885867"/>
    <w:rsid w:val="6E61DE9E"/>
    <w:rsid w:val="6FB23914"/>
    <w:rsid w:val="6FC8014C"/>
    <w:rsid w:val="7057F335"/>
    <w:rsid w:val="705E07AF"/>
    <w:rsid w:val="709FDD01"/>
    <w:rsid w:val="72D7CB2E"/>
    <w:rsid w:val="76F23D66"/>
    <w:rsid w:val="778F19C7"/>
    <w:rsid w:val="79D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0A7ABB7E-37C0-4CF4-B179-25A01DF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styleId="normaltextrun" w:customStyle="1">
    <w:name w:val="normaltextrun"/>
    <w:basedOn w:val="DefaultParagraphFont"/>
    <w:rsid w:val="00C75DBC"/>
  </w:style>
  <w:style w:type="character" w:styleId="eop" w:customStyle="1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hAnsi="Arial" w:eastAsia="MS Mincho" w:cs="Times New Roman"/>
      <w:kern w:val="0"/>
      <w:sz w:val="20"/>
      <w:szCs w:val="20"/>
      <w:lang w:eastAsia="fr-FR"/>
      <w14:ligatures w14:val="non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272A6"/>
    <w:rPr>
      <w:rFonts w:ascii="Arial" w:hAnsi="Arial" w:eastAsia="MS Mincho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33C4"/>
  </w:style>
  <w:style w:type="paragraph" w:styleId="Revision">
    <w:name w:val="Revision"/>
    <w:hidden/>
    <w:uiPriority w:val="99"/>
    <w:semiHidden/>
    <w:rsid w:val="007461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department-for-transport-public/D-TRO/blob/main/DTRO-v3.2.4-v2.1.xml" TargetMode="External" Id="rId26" /><Relationship Type="http://schemas.openxmlformats.org/officeDocument/2006/relationships/hyperlink" Target="https://github.com/department-for-transport-public/D-TRO/blob/main/JSON-3.3.0-example-TTRO-TempOneWayWithConditions.json" TargetMode="External" Id="rId21" /><Relationship Type="http://schemas.openxmlformats.org/officeDocument/2006/relationships/hyperlink" Target="https://github.com/department-for-transport-public/D-TRO/blob/main/DTRO-v3.2.2.qea" TargetMode="External" Id="rId42" /><Relationship Type="http://schemas.openxmlformats.org/officeDocument/2006/relationships/hyperlink" Target="https://github.com/department-for-transport-public/D-TRO/blob/main/Beta-01-DfT-D-TRO-ICD%20for%20Publishers-TRA-DSP_v2.0.pdf" TargetMode="External" Id="rId47" /><Relationship Type="http://schemas.openxmlformats.org/officeDocument/2006/relationships/hyperlink" Target="https://github.com/department-for-transport-public/D-TRO/blob/main/DTRO-v3.2.0.json" TargetMode="External" Id="rId63" /><Relationship Type="http://schemas.openxmlformats.org/officeDocument/2006/relationships/footer" Target="footer1.xml" Id="rId68" /><Relationship Type="http://schemas.openxmlformats.org/officeDocument/2006/relationships/customXml" Target="../customXml/item2.xml" Id="rId2" /><Relationship Type="http://schemas.openxmlformats.org/officeDocument/2006/relationships/hyperlink" Target="https://github.com/department-for-transport-public/D-TRO/blob/main/schema-v.3.3.0.json" TargetMode="External" Id="rId16" /><Relationship Type="http://schemas.openxmlformats.org/officeDocument/2006/relationships/hyperlink" Target="https://github.com/department-for-transport-public/D-TRO/blob/main/Beta-01-DfT-D-TRO-ICD%20for%20Publishers-TRA-DSP_v2.1.pdf" TargetMode="External" Id="rId29" /><Relationship Type="http://schemas.openxmlformats.org/officeDocument/2006/relationships/hyperlink" Target="https://github.com/department-for-transport-public/D-TRO/blob/main/DTRO-v3.3.0-v1.1.xml" TargetMode="External" Id="rId11" /><Relationship Type="http://schemas.openxmlformats.org/officeDocument/2006/relationships/hyperlink" Target="https://github.com/department-for-transport-public/D-TRO/blob/main/DTRO-v3.2.4.qea" TargetMode="External" Id="rId24" /><Relationship Type="http://schemas.openxmlformats.org/officeDocument/2006/relationships/hyperlink" Target="https://github.com/department-for-transport-public/D-TRO/blob/main/JSON-3.2.4-example-directed-linear-dtro.json" TargetMode="External" Id="rId32" /><Relationship Type="http://schemas.openxmlformats.org/officeDocument/2006/relationships/hyperlink" Target="https://github.com/department-for-transport-public/D-TRO/blob/main/Beta-01-DfT-D-TRO-ICD%20for%20Consumers_v2.1.pdf" TargetMode="External" Id="rId37" /><Relationship Type="http://schemas.openxmlformats.org/officeDocument/2006/relationships/hyperlink" Target="https://github.com/department-for-transport-public/D-TRO/blob/main/DTRO-v3.2.3.json" TargetMode="External" Id="rId40" /><Relationship Type="http://schemas.openxmlformats.org/officeDocument/2006/relationships/hyperlink" Target="https://github.com/department-for-transport-public/D-TRO/blob/main/Beta-01-DfT-D-TRO-Data%20Model-User%20Guide-3.2.2_v1.0.pdf" TargetMode="External" Id="rId45" /><Relationship Type="http://schemas.openxmlformats.org/officeDocument/2006/relationships/hyperlink" Target="https://github.com/department-for-transport-public/D-TRO/blob/main/JSON-example-partialAmendment-dtro-3.2.2.json" TargetMode="External" Id="rId53" /><Relationship Type="http://schemas.openxmlformats.org/officeDocument/2006/relationships/hyperlink" Target="https://github.com/department-for-transport-public/D-TRO/blob/main/Beta-01-DfT-D-TRO-ICD%20for%20Consumers_v2.0.pdf" TargetMode="External" Id="rId58" /><Relationship Type="http://schemas.openxmlformats.org/officeDocument/2006/relationships/header" Target="header1.xml" Id="rId66" /><Relationship Type="http://schemas.openxmlformats.org/officeDocument/2006/relationships/theme" Target="theme/theme1.xml" Id="rId74" /><Relationship Type="http://schemas.openxmlformats.org/officeDocument/2006/relationships/styles" Target="styles.xml" Id="rId5" /><Relationship Type="http://schemas.openxmlformats.org/officeDocument/2006/relationships/hyperlink" Target="https://github.com/department-for-transport-public/D-TRO/blob/main/DTRO-v3.2.0.qea" TargetMode="External" Id="rId61" /><Relationship Type="http://schemas.openxmlformats.org/officeDocument/2006/relationships/hyperlink" Target="https://github.com/department-for-transport-public/D-TRO/blob/main/JSON-3.3.0-example-TTRO-multiple-nested-condition-sets.json" TargetMode="External" Id="rId19" /><Relationship Type="http://schemas.openxmlformats.org/officeDocument/2006/relationships/hyperlink" Target="https://github.com/department-for-transport-public/D-TRO/blob/main/Beta-01-DfT-D-TRO-ICD%20for%20Publishers-TRA-DSP_v2.3.pdf" TargetMode="External" Id="rId14" /><Relationship Type="http://schemas.openxmlformats.org/officeDocument/2006/relationships/hyperlink" Target="https://github.com/department-for-transport-public/D-TRO/blob/main/JSON-3.3.0-example-TTRO-SuspensionOneWay.json" TargetMode="External" Id="rId22" /><Relationship Type="http://schemas.openxmlformats.org/officeDocument/2006/relationships/hyperlink" Target="https://github.com/department-for-transport-public/D-TRO/blob/main/Beta-01-DfT-D-TRO-Data%20Model-User%20Guide-3.2.4_v1.0.pdf" TargetMode="External" Id="rId27" /><Relationship Type="http://schemas.openxmlformats.org/officeDocument/2006/relationships/hyperlink" Target="https://github.com/department-for-transport-public/D-TRO/blob/main/Beta-01-DfT-D-TRO-Validation%20rules-v3.2.4.pdf" TargetMode="External" Id="rId30" /><Relationship Type="http://schemas.openxmlformats.org/officeDocument/2006/relationships/hyperlink" Target="https://github.com/department-for-transport-public/D-TRO/blob/main/DTRO-v3.2.3_xmi2_1.xml" TargetMode="External" Id="rId35" /><Relationship Type="http://schemas.openxmlformats.org/officeDocument/2006/relationships/hyperlink" Target="https://github.com/department-for-transport-public/D-TRO/blob/main/DTRO-v3.2.2_xmi1_0.xml" TargetMode="External" Id="rId43" /><Relationship Type="http://schemas.openxmlformats.org/officeDocument/2006/relationships/hyperlink" Target="https://github.com/department-for-transport-public/D-TRO/blob/main/Beta-01-DfT-D-TRO-Validation%20rules-v1.0.pdf" TargetMode="External" Id="rId48" /><Relationship Type="http://schemas.openxmlformats.org/officeDocument/2006/relationships/hyperlink" Target="https://github.com/department-for-transport-public/D-TRO/blob/main/DTRO-v3.2.1.qea" TargetMode="External" Id="rId56" /><Relationship Type="http://schemas.openxmlformats.org/officeDocument/2006/relationships/hyperlink" Target="https://github.com/department-for-transport-public/D-TRO/blob/main/DTRO-v3.2.0-slim.json" TargetMode="External" Id="rId64" /><Relationship Type="http://schemas.openxmlformats.org/officeDocument/2006/relationships/footer" Target="footer2.xml" Id="rId69" /><Relationship Type="http://schemas.openxmlformats.org/officeDocument/2006/relationships/footnotes" Target="footnotes.xml" Id="rId8" /><Relationship Type="http://schemas.openxmlformats.org/officeDocument/2006/relationships/hyperlink" Target="https://github.com/department-for-transport-public/D-TRO/blob/main/JSON-example-fullRevoke-dtro-3.2.2.json" TargetMode="External" Id="rId51" /><Relationship Type="http://schemas.openxmlformats.org/officeDocument/2006/relationships/fontTable" Target="fontTable.xml" Id="rId72" /><Relationship Type="http://schemas.openxmlformats.org/officeDocument/2006/relationships/customXml" Target="../customXml/item3.xml" Id="rId3" /><Relationship Type="http://schemas.openxmlformats.org/officeDocument/2006/relationships/hyperlink" Target="https://github.com/department-for-transport-public/D-TRO/blob/main/Beta-01-DfT-D-TRO-Data%20Model-User%20Guide-3.3.0_v1.0.pdf" TargetMode="External" Id="rId12" /><Relationship Type="http://schemas.openxmlformats.org/officeDocument/2006/relationships/hyperlink" Target="https://github.com/department-for-transport-public/D-TRO/blob/main/JSON-3.3.0-example-Derbyshire%202024%20DJ388%20partial.json" TargetMode="External" Id="rId17" /><Relationship Type="http://schemas.openxmlformats.org/officeDocument/2006/relationships/hyperlink" Target="https://github.com/department-for-transport-public/D-TRO/blob/main/DTRO-v3.2.4-v1.1.xml" TargetMode="External" Id="rId25" /><Relationship Type="http://schemas.openxmlformats.org/officeDocument/2006/relationships/hyperlink" Target="https://github.com/department-for-transport-public/D-TRO/blob/main/DTRO-v3.2.3.qea" TargetMode="External" Id="rId33" /><Relationship Type="http://schemas.openxmlformats.org/officeDocument/2006/relationships/hyperlink" Target="https://github.com/department-for-transport-public/D-TRO/blob/main/Beta-01-DfT-D-TRO-ICD%20for%20Publishers-TRA-DSP_v2.1.pdf" TargetMode="External" Id="rId38" /><Relationship Type="http://schemas.openxmlformats.org/officeDocument/2006/relationships/hyperlink" Target="https://github.com/department-for-transport-public/D-TRO/blob/main/Beta-01-DfT-D-TRO-ICD%20for%20Consumers_v2.0.pdf" TargetMode="External" Id="rId46" /><Relationship Type="http://schemas.openxmlformats.org/officeDocument/2006/relationships/hyperlink" Target="https://github.com/department-for-transport-public/D-TRO/blob/main/Beta-01-DfT-D-TRO-ICD%20for%20Publishers-TRA-DSP_v2.0.pdf" TargetMode="External" Id="rId59" /><Relationship Type="http://schemas.openxmlformats.org/officeDocument/2006/relationships/header" Target="header2.xml" Id="rId67" /><Relationship Type="http://schemas.openxmlformats.org/officeDocument/2006/relationships/hyperlink" Target="https://github.com/department-for-transport-public/D-TRO/blob/main/JSON-3.3.0-example-TTRO-RoadClosureWithDiversionRoute.json" TargetMode="External" Id="rId20" /><Relationship Type="http://schemas.openxmlformats.org/officeDocument/2006/relationships/hyperlink" Target="https://github.com/department-for-transport-public/D-TRO/blob/main/JSON-3.2.3-example-directed-linear-dtro.json" TargetMode="External" Id="rId41" /><Relationship Type="http://schemas.openxmlformats.org/officeDocument/2006/relationships/hyperlink" Target="https://github.com/department-for-transport-public/D-TRO/blob/main/JSON-example-partialRevoke-dtro-3.2.2.json" TargetMode="External" Id="rId54" /><Relationship Type="http://schemas.openxmlformats.org/officeDocument/2006/relationships/hyperlink" Target="https://github.com/department-for-transport-public/D-TRO/blob/main/Beta-01-DfT-D-TRO-Data%20Model-User%20Guide-3.2.0_v1.0.pdf" TargetMode="External" Id="rId62" /><Relationship Type="http://schemas.openxmlformats.org/officeDocument/2006/relationships/header" Target="header3.xml" Id="rId7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department-for-transport-public/D-TRO/blob/main/Beta-01-DfT-D-TRO-Validation%20rules-v3.3.0.pdf" TargetMode="External" Id="rId15" /><Relationship Type="http://schemas.openxmlformats.org/officeDocument/2006/relationships/hyperlink" Target="https://github.com/department-for-transport-public/D-TRO/blob/main/JSON-3.3.0-example-TTRO-WeightRestriction.json" TargetMode="External" Id="rId23" /><Relationship Type="http://schemas.openxmlformats.org/officeDocument/2006/relationships/hyperlink" Target="https://github.com/department-for-transport-public/D-TRO/blob/main/Beta-01-DfT-D-TRO-ICD%20for%20Consumers_v2.1.pdf" TargetMode="External" Id="rId28" /><Relationship Type="http://schemas.openxmlformats.org/officeDocument/2006/relationships/hyperlink" Target="https://github.com/department-for-transport-public/D-TRO/blob/main/Beta-01-DfT-D-TRO-Data%20Model-User%20Guide-3.2.3_v1.0.pdf" TargetMode="External" Id="rId36" /><Relationship Type="http://schemas.openxmlformats.org/officeDocument/2006/relationships/hyperlink" Target="https://github.com/department-for-transport-public/D-TRO/blob/main/DTRO-v3.2.2.json" TargetMode="External" Id="rId49" /><Relationship Type="http://schemas.openxmlformats.org/officeDocument/2006/relationships/hyperlink" Target="https://github.com/department-for-transport-public/D-TRO/blob/main/Beta-01-DfT-D-TRO-Data%20Model-User%20Guide-3.2.1_v1.0.pdf" TargetMode="External" Id="rId57" /><Relationship Type="http://schemas.openxmlformats.org/officeDocument/2006/relationships/hyperlink" Target="https://github.com/department-for-transport-public/D-TRO/blob/main/DTRO-v3.3.0.qea" TargetMode="External" Id="rId10" /><Relationship Type="http://schemas.openxmlformats.org/officeDocument/2006/relationships/hyperlink" Target="https://github.com/department-for-transport-public/D-TRO/blob/main/DTRO-v3.2.4.json" TargetMode="External" Id="rId31" /><Relationship Type="http://schemas.openxmlformats.org/officeDocument/2006/relationships/hyperlink" Target="https://github.com/department-for-transport-public/D-TRO/blob/main/DTRO-v3.2.2_xmi2_1.xml" TargetMode="External" Id="rId44" /><Relationship Type="http://schemas.openxmlformats.org/officeDocument/2006/relationships/hyperlink" Target="https://github.com/department-for-transport-public/D-TRO/blob/main/JSON-example-new-dtro-3.2.2.json" TargetMode="External" Id="rId52" /><Relationship Type="http://schemas.openxmlformats.org/officeDocument/2006/relationships/hyperlink" Target="https://github.com/department-for-transport-public/D-TRO/blob/main/DTRO-v3.2.0.xmi" TargetMode="External" Id="rId60" /><Relationship Type="http://schemas.openxmlformats.org/officeDocument/2006/relationships/hyperlink" Target="https://github.com/department-for-transport-public/D-TRO/blob/main/Beta-01-DfT-D-TRO-Validation%20rules-v1.0.pdf" TargetMode="External" Id="rId65" /><Relationship Type="http://schemas.microsoft.com/office/2011/relationships/people" Target="people.xml" Id="rId73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yperlink" Target="https://github.com/department-for-transport-public/D-TRO/blob/main/Beta-01-DfT-D-TRO-ICD%20for%20Consumers_v2.3.pdf" TargetMode="External" Id="rId13" /><Relationship Type="http://schemas.openxmlformats.org/officeDocument/2006/relationships/hyperlink" Target="https://github.com/department-for-transport-public/D-TRO/blob/main/JSON-3.3.0-example-TTRO-HeightRestrictionwithConditions.json" TargetMode="External" Id="rId18" /><Relationship Type="http://schemas.openxmlformats.org/officeDocument/2006/relationships/hyperlink" Target="https://github.com/department-for-transport-public/D-TRO/blob/main/Beta-01-DfT-D-TRO-Validation%20rules-v3.2.3.pdf" TargetMode="External" Id="rId39" /><Relationship Type="http://schemas.openxmlformats.org/officeDocument/2006/relationships/hyperlink" Target="https://github.com/department-for-transport-public/D-TRO/blob/main/DTRO-v3.2.3_xmi1_0.xml" TargetMode="External" Id="rId34" /><Relationship Type="http://schemas.openxmlformats.org/officeDocument/2006/relationships/hyperlink" Target="https://github.com/department-for-transport-public/D-TRO/blob/main/JSON-example-fullAmendment-dtro-3.2.2.json" TargetMode="External" Id="rId50" /><Relationship Type="http://schemas.openxmlformats.org/officeDocument/2006/relationships/hyperlink" Target="https://github.com/department-for-transport-public/D-TRO/blob/main/DTRO-v3.2.1.xml" TargetMode="External" Id="rId55" /><Relationship Type="http://schemas.openxmlformats.org/officeDocument/2006/relationships/webSettings" Target="webSettings.xml" Id="rId7" /><Relationship Type="http://schemas.openxmlformats.org/officeDocument/2006/relationships/footer" Target="footer3.xml" Id="rId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5" ma:contentTypeDescription="Create a new document." ma:contentTypeScope="" ma:versionID="ef99fe397a124ee583c23d0ca3641820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083e853e62d58da01347b22c10c191e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customXml/itemProps2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18504-F2E6-47A4-9F75-832846BFB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Harrod Booth</dc:creator>
  <keywords/>
  <dc:description/>
  <lastModifiedBy>Jonathan Harrod Booth</lastModifiedBy>
  <revision>110</revision>
  <lastPrinted>2024-09-09T23:08:00.0000000Z</lastPrinted>
  <dcterms:created xsi:type="dcterms:W3CDTF">2023-07-01T00:27:00.0000000Z</dcterms:created>
  <dcterms:modified xsi:type="dcterms:W3CDTF">2024-11-26T15:22:50.1936933Z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